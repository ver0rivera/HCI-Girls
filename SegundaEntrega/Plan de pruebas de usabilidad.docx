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C24AB" w14:textId="77777777" w:rsidR="00366E4D" w:rsidRPr="005872EC" w:rsidRDefault="00366E4D" w:rsidP="00366E4D">
      <w:pPr>
        <w:pStyle w:val="SuperTitle"/>
        <w:rPr>
          <w:rFonts w:cs="Arial"/>
          <w:lang w:val="es-MX"/>
        </w:rPr>
      </w:pPr>
      <w:r w:rsidRPr="005872EC">
        <w:rPr>
          <w:rFonts w:cs="Arial"/>
          <w:lang w:val="es-MX"/>
        </w:rPr>
        <w:tab/>
      </w:r>
    </w:p>
    <w:p w14:paraId="673774A2" w14:textId="3AF7831F" w:rsidR="00851BE3" w:rsidRPr="005872EC" w:rsidRDefault="00052D90" w:rsidP="00851BE3">
      <w:pPr>
        <w:pStyle w:val="Puesto"/>
        <w:spacing w:after="720"/>
        <w:rPr>
          <w:rFonts w:cs="Arial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del w:id="4" w:author="Andy Ortega A" w:date="2023-05-02T05:42:00Z">
        <w:r w:rsidRPr="005872EC" w:rsidDel="00F40889">
          <w:rPr>
            <w:rFonts w:cs="Arial"/>
            <w:sz w:val="72"/>
            <w:lang w:val="es-MX"/>
          </w:rPr>
          <w:delText>Guía de definición del proyecto</w:delText>
        </w:r>
      </w:del>
      <w:ins w:id="5" w:author="Andy Ortega A" w:date="2023-05-02T05:42:00Z">
        <w:r w:rsidR="00F40889">
          <w:rPr>
            <w:rFonts w:cs="Arial"/>
            <w:sz w:val="72"/>
            <w:lang w:val="es-MX"/>
          </w:rPr>
          <w:t>Diseño preliminar de</w:t>
        </w:r>
      </w:ins>
      <w:ins w:id="6" w:author="Andy Ortega A" w:date="2023-05-02T05:43:00Z">
        <w:r w:rsidR="00F40889">
          <w:rPr>
            <w:rFonts w:cs="Arial"/>
            <w:sz w:val="72"/>
            <w:lang w:val="es-MX"/>
          </w:rPr>
          <w:t xml:space="preserve"> pruebas de usabilidad</w:t>
        </w:r>
      </w:ins>
      <w:r w:rsidR="00366E4D" w:rsidRPr="005872EC">
        <w:rPr>
          <w:rFonts w:cs="Arial"/>
          <w:sz w:val="72"/>
          <w:lang w:val="es-MX"/>
        </w:rPr>
        <w:br/>
      </w:r>
      <w:r w:rsidR="00366E4D" w:rsidRPr="005872EC">
        <w:rPr>
          <w:rFonts w:cs="Arial"/>
          <w:sz w:val="72"/>
          <w:lang w:val="es-MX"/>
        </w:rPr>
        <w:br/>
      </w:r>
      <w:bookmarkEnd w:id="0"/>
      <w:bookmarkEnd w:id="1"/>
      <w:bookmarkEnd w:id="2"/>
      <w:bookmarkEnd w:id="3"/>
      <w:del w:id="7" w:author="Andy Ortega A" w:date="2023-05-02T05:39:00Z">
        <w:r w:rsidR="009D482F" w:rsidRPr="00F40889" w:rsidDel="00F40889">
          <w:rPr>
            <w:rFonts w:cs="Arial"/>
            <w:sz w:val="40"/>
            <w:szCs w:val="40"/>
            <w:lang w:val="es-MX"/>
            <w:rPrChange w:id="8" w:author="Andy Ortega A" w:date="2023-05-02T05:39:00Z">
              <w:rPr>
                <w:rFonts w:cs="Arial"/>
                <w:color w:val="8064A2" w:themeColor="accent4"/>
                <w:sz w:val="40"/>
                <w:szCs w:val="40"/>
                <w:lang w:val="es-MX"/>
              </w:rPr>
            </w:rPrChange>
          </w:rPr>
          <w:delText>[Nombre del proyecto]</w:delText>
        </w:r>
      </w:del>
      <w:proofErr w:type="spellStart"/>
      <w:ins w:id="9" w:author="Andy Ortega A" w:date="2023-05-02T05:39:00Z">
        <w:r w:rsidR="00F40889">
          <w:rPr>
            <w:rFonts w:cs="Arial"/>
            <w:sz w:val="40"/>
            <w:szCs w:val="40"/>
            <w:lang w:val="es-MX"/>
          </w:rPr>
          <w:t>Her’s</w:t>
        </w:r>
      </w:ins>
      <w:proofErr w:type="spellEnd"/>
    </w:p>
    <w:p w14:paraId="558253C0" w14:textId="79A44537" w:rsidR="00366E4D" w:rsidRPr="005872EC" w:rsidRDefault="009D482F" w:rsidP="00366E4D">
      <w:pPr>
        <w:pStyle w:val="ByLine"/>
        <w:rPr>
          <w:rFonts w:cs="Arial"/>
          <w:lang w:val="es-MX"/>
        </w:rPr>
      </w:pPr>
      <w:r w:rsidRPr="005872EC">
        <w:rPr>
          <w:rFonts w:cs="Arial"/>
          <w:lang w:val="es-MX"/>
        </w:rPr>
        <w:t xml:space="preserve">Versión </w:t>
      </w:r>
      <w:del w:id="10" w:author="Andy Ortega A" w:date="2023-05-02T05:39:00Z">
        <w:r w:rsidRPr="00F40889" w:rsidDel="00F40889">
          <w:rPr>
            <w:rFonts w:cs="Arial"/>
            <w:lang w:val="es-MX"/>
            <w:rPrChange w:id="11" w:author="Andy Ortega A" w:date="2023-05-02T05:39:00Z">
              <w:rPr>
                <w:rFonts w:cs="Arial"/>
                <w:color w:val="8064A2" w:themeColor="accent4"/>
                <w:lang w:val="es-MX"/>
              </w:rPr>
            </w:rPrChange>
          </w:rPr>
          <w:delText>[número de versión]</w:delText>
        </w:r>
      </w:del>
      <w:ins w:id="12" w:author="Andy Ortega A" w:date="2023-05-02T05:39:00Z">
        <w:r w:rsidR="00F40889" w:rsidRPr="00F40889">
          <w:rPr>
            <w:rFonts w:cs="Arial"/>
            <w:lang w:val="es-MX"/>
            <w:rPrChange w:id="13" w:author="Andy Ortega A" w:date="2023-05-02T05:39:00Z">
              <w:rPr>
                <w:rFonts w:cs="Arial"/>
                <w:color w:val="8064A2" w:themeColor="accent4"/>
                <w:lang w:val="es-MX"/>
              </w:rPr>
            </w:rPrChange>
          </w:rPr>
          <w:t>1</w:t>
        </w:r>
      </w:ins>
    </w:p>
    <w:p w14:paraId="03D3D1FB" w14:textId="77777777" w:rsidR="00366E4D" w:rsidRPr="005872EC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5872EC">
        <w:rPr>
          <w:rFonts w:cs="Arial"/>
          <w:lang w:val="es-MX"/>
        </w:rPr>
        <w:t>Elaborado por:</w:t>
      </w:r>
    </w:p>
    <w:p w14:paraId="702B4CDE" w14:textId="6CC5C96F" w:rsidR="009D482F" w:rsidRPr="00F40889" w:rsidRDefault="009D482F" w:rsidP="009D482F">
      <w:pPr>
        <w:pStyle w:val="ByLine"/>
        <w:spacing w:before="0" w:after="0" w:line="360" w:lineRule="auto"/>
        <w:rPr>
          <w:rFonts w:cs="Arial"/>
          <w:lang w:val="es-MX"/>
          <w:rPrChange w:id="14" w:author="Andy Ortega A" w:date="2023-05-02T05:39:00Z">
            <w:rPr>
              <w:rFonts w:cs="Arial"/>
              <w:color w:val="8064A2" w:themeColor="accent4"/>
              <w:lang w:val="es-MX"/>
            </w:rPr>
          </w:rPrChange>
        </w:rPr>
      </w:pPr>
      <w:del w:id="15" w:author="Andy Ortega A" w:date="2023-05-02T05:39:00Z">
        <w:r w:rsidRPr="00F40889" w:rsidDel="00F40889">
          <w:rPr>
            <w:rFonts w:cs="Arial"/>
            <w:lang w:val="es-MX"/>
            <w:rPrChange w:id="16" w:author="Andy Ortega A" w:date="2023-05-02T05:39:00Z">
              <w:rPr>
                <w:rFonts w:cs="Arial"/>
                <w:color w:val="8064A2" w:themeColor="accent4"/>
                <w:lang w:val="es-MX"/>
              </w:rPr>
            </w:rPrChange>
          </w:rPr>
          <w:delText>[Autor 1]</w:delText>
        </w:r>
      </w:del>
      <w:proofErr w:type="spellStart"/>
      <w:ins w:id="17" w:author="Andy Ortega A" w:date="2023-05-02T05:39:00Z">
        <w:r w:rsidR="00F40889">
          <w:rPr>
            <w:rFonts w:cs="Arial"/>
            <w:lang w:val="es-MX"/>
          </w:rPr>
          <w:t>Geovanna</w:t>
        </w:r>
        <w:proofErr w:type="spellEnd"/>
        <w:r w:rsidR="00F40889">
          <w:rPr>
            <w:rFonts w:cs="Arial"/>
            <w:lang w:val="es-MX"/>
          </w:rPr>
          <w:t xml:space="preserve"> De la Cruz M</w:t>
        </w:r>
      </w:ins>
      <w:ins w:id="18" w:author="Andy Ortega A" w:date="2023-05-02T05:40:00Z">
        <w:r w:rsidR="00F40889">
          <w:rPr>
            <w:rFonts w:cs="Arial"/>
            <w:lang w:val="es-MX"/>
          </w:rPr>
          <w:t>edina</w:t>
        </w:r>
      </w:ins>
    </w:p>
    <w:p w14:paraId="4830D3D0" w14:textId="0B81B8D3"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del w:id="19" w:author="Andy Ortega A" w:date="2023-05-02T05:40:00Z">
        <w:r w:rsidRPr="00F40889" w:rsidDel="00F40889">
          <w:rPr>
            <w:rFonts w:cs="Arial"/>
            <w:lang w:val="es-MX"/>
            <w:rPrChange w:id="20" w:author="Andy Ortega A" w:date="2023-05-02T05:40:00Z">
              <w:rPr>
                <w:rFonts w:cs="Arial"/>
                <w:color w:val="8064A2" w:themeColor="accent4"/>
                <w:lang w:val="es-MX"/>
              </w:rPr>
            </w:rPrChange>
          </w:rPr>
          <w:delText>[Autor 2]</w:delText>
        </w:r>
      </w:del>
      <w:ins w:id="21" w:author="Andy Ortega A" w:date="2023-05-02T05:40:00Z">
        <w:r w:rsidR="00F40889">
          <w:rPr>
            <w:rFonts w:cs="Arial"/>
            <w:lang w:val="es-MX"/>
          </w:rPr>
          <w:t>Alma Angélica Ordoñez Sánchez</w:t>
        </w:r>
      </w:ins>
    </w:p>
    <w:p w14:paraId="143AB373" w14:textId="7C86447B"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del w:id="22" w:author="Andy Ortega A" w:date="2023-05-02T05:40:00Z">
        <w:r w:rsidRPr="00F40889" w:rsidDel="00F40889">
          <w:rPr>
            <w:rFonts w:cs="Arial"/>
            <w:lang w:val="es-MX"/>
            <w:rPrChange w:id="23" w:author="Andy Ortega A" w:date="2023-05-02T05:40:00Z">
              <w:rPr>
                <w:rFonts w:cs="Arial"/>
                <w:color w:val="8064A2" w:themeColor="accent4"/>
                <w:lang w:val="es-MX"/>
              </w:rPr>
            </w:rPrChange>
          </w:rPr>
          <w:delText>[Autor 3]</w:delText>
        </w:r>
      </w:del>
      <w:ins w:id="24" w:author="Andy Ortega A" w:date="2023-05-02T05:40:00Z">
        <w:r w:rsidR="00F40889">
          <w:rPr>
            <w:rFonts w:cs="Arial"/>
            <w:lang w:val="es-MX"/>
          </w:rPr>
          <w:t xml:space="preserve">Andrea </w:t>
        </w:r>
        <w:proofErr w:type="spellStart"/>
        <w:r w:rsidR="00F40889">
          <w:rPr>
            <w:rFonts w:cs="Arial"/>
            <w:lang w:val="es-MX"/>
          </w:rPr>
          <w:t>Natalí</w:t>
        </w:r>
        <w:proofErr w:type="spellEnd"/>
        <w:r w:rsidR="00F40889">
          <w:rPr>
            <w:rFonts w:cs="Arial"/>
            <w:lang w:val="es-MX"/>
          </w:rPr>
          <w:t xml:space="preserve"> Ortega Aguilar</w:t>
        </w:r>
      </w:ins>
    </w:p>
    <w:p w14:paraId="2B02F0EF" w14:textId="3983CAB7"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del w:id="25" w:author="Andy Ortega A" w:date="2023-05-02T05:41:00Z">
        <w:r w:rsidRPr="00F40889" w:rsidDel="00F40889">
          <w:rPr>
            <w:rFonts w:cs="Arial"/>
            <w:lang w:val="es-MX"/>
            <w:rPrChange w:id="26" w:author="Andy Ortega A" w:date="2023-05-02T05:40:00Z">
              <w:rPr>
                <w:rFonts w:cs="Arial"/>
                <w:color w:val="8064A2" w:themeColor="accent4"/>
                <w:lang w:val="es-MX"/>
              </w:rPr>
            </w:rPrChange>
          </w:rPr>
          <w:delText>[Autor 4]</w:delText>
        </w:r>
      </w:del>
      <w:ins w:id="27" w:author="Andy Ortega A" w:date="2023-05-02T05:41:00Z">
        <w:r w:rsidR="00F40889">
          <w:rPr>
            <w:rFonts w:cs="Arial"/>
            <w:lang w:val="es-MX"/>
          </w:rPr>
          <w:t xml:space="preserve">Verónica </w:t>
        </w:r>
        <w:proofErr w:type="spellStart"/>
        <w:r w:rsidR="00F40889">
          <w:rPr>
            <w:rFonts w:cs="Arial"/>
            <w:lang w:val="es-MX"/>
          </w:rPr>
          <w:t>Marylin</w:t>
        </w:r>
        <w:proofErr w:type="spellEnd"/>
        <w:r w:rsidR="00F40889">
          <w:rPr>
            <w:rFonts w:cs="Arial"/>
            <w:lang w:val="es-MX"/>
          </w:rPr>
          <w:t xml:space="preserve"> Rivera Manzanero</w:t>
        </w:r>
      </w:ins>
    </w:p>
    <w:p w14:paraId="2AE1D678" w14:textId="77777777"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</w:pPr>
    </w:p>
    <w:p w14:paraId="34ED84AC" w14:textId="77777777"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5872EC" w:rsidSect="005F1234">
          <w:headerReference w:type="default" r:id="rId8"/>
          <w:footerReference w:type="even" r:id="rId9"/>
          <w:footerReference w:type="default" r:id="rId10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en-US" w:eastAsia="en-US"/>
        </w:rPr>
        <w:id w:val="1852751401"/>
        <w:docPartObj>
          <w:docPartGallery w:val="Table of Contents"/>
          <w:docPartUnique/>
        </w:docPartObj>
      </w:sdtPr>
      <w:sdtEndPr/>
      <w:sdtContent>
        <w:p w14:paraId="1707947A" w14:textId="77777777" w:rsidR="00BE42E6" w:rsidRPr="005872EC" w:rsidRDefault="00BE42E6" w:rsidP="00803152">
          <w:pPr>
            <w:pStyle w:val="Ttulode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18D7C591" w14:textId="77777777" w:rsidR="00187E0D" w:rsidRPr="005872EC" w:rsidRDefault="00803152" w:rsidP="00803152">
          <w:pPr>
            <w:pStyle w:val="TtulodeTDC"/>
            <w:jc w:val="center"/>
            <w:rPr>
              <w:noProof/>
            </w:rPr>
          </w:pPr>
          <w:r w:rsidRPr="005872EC">
            <w:rPr>
              <w:rFonts w:ascii="Arial" w:hAnsi="Arial" w:cs="Arial"/>
              <w:color w:val="auto"/>
              <w:sz w:val="36"/>
              <w:szCs w:val="36"/>
            </w:rPr>
            <w:t>Contenido</w:t>
          </w:r>
          <w:r w:rsidRPr="005872EC">
            <w:fldChar w:fldCharType="begin"/>
          </w:r>
          <w:r w:rsidRPr="005872EC">
            <w:instrText xml:space="preserve"> TOC \o "1-3" \h \z \u </w:instrText>
          </w:r>
          <w:r w:rsidRPr="005872EC">
            <w:fldChar w:fldCharType="separate"/>
          </w:r>
        </w:p>
        <w:p w14:paraId="28C31CD3" w14:textId="3902177F" w:rsidR="00187E0D" w:rsidRPr="005872EC" w:rsidRDefault="00672E6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0" w:history="1">
            <w:r w:rsidR="00187E0D" w:rsidRPr="005872EC">
              <w:rPr>
                <w:rStyle w:val="Hipervnculo"/>
                <w:lang w:val="es-MX"/>
              </w:rPr>
              <w:t>Introducción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_Toc290629430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672F42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14:paraId="603599A0" w14:textId="39984898" w:rsidR="00187E0D" w:rsidRPr="005872EC" w:rsidRDefault="00672E6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1" w:history="1">
            <w:r w:rsidR="00187E0D" w:rsidRPr="005872EC">
              <w:rPr>
                <w:rStyle w:val="Hipervnculo"/>
                <w:lang w:val="es-MX"/>
              </w:rPr>
              <w:t>Contenido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_Toc290629431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672F42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14:paraId="03537A34" w14:textId="11594153" w:rsidR="00187E0D" w:rsidRPr="005872EC" w:rsidRDefault="00672E6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>HYPERLINK \l "_Toc290629432"</w:instrText>
          </w:r>
          <w:r>
            <w:fldChar w:fldCharType="separate"/>
          </w:r>
          <w:r w:rsidR="00187E0D" w:rsidRPr="005872EC">
            <w:rPr>
              <w:rStyle w:val="Hipervnculo"/>
              <w:lang w:val="es-MX"/>
            </w:rPr>
            <w:t>Conclusiones</w:t>
          </w:r>
          <w:r w:rsidR="00187E0D" w:rsidRPr="005872EC">
            <w:rPr>
              <w:webHidden/>
              <w:lang w:val="es-MX"/>
            </w:rPr>
            <w:tab/>
          </w:r>
          <w:r w:rsidR="00187E0D" w:rsidRPr="005872EC">
            <w:rPr>
              <w:webHidden/>
              <w:lang w:val="es-MX"/>
            </w:rPr>
            <w:fldChar w:fldCharType="begin"/>
          </w:r>
          <w:r w:rsidR="00187E0D" w:rsidRPr="005872EC">
            <w:rPr>
              <w:webHidden/>
              <w:lang w:val="es-MX"/>
            </w:rPr>
            <w:instrText xml:space="preserve"> PAGEREF _Toc290629432 \h </w:instrText>
          </w:r>
          <w:r w:rsidR="00187E0D" w:rsidRPr="005872EC">
            <w:rPr>
              <w:webHidden/>
              <w:lang w:val="es-MX"/>
            </w:rPr>
          </w:r>
          <w:r w:rsidR="00187E0D" w:rsidRPr="005872EC">
            <w:rPr>
              <w:webHidden/>
              <w:lang w:val="es-MX"/>
            </w:rPr>
            <w:fldChar w:fldCharType="separate"/>
          </w:r>
          <w:ins w:id="44" w:author="Andy Ortega A" w:date="2023-05-02T11:21:00Z">
            <w:r w:rsidR="00672F42">
              <w:rPr>
                <w:webHidden/>
                <w:lang w:val="es-MX"/>
              </w:rPr>
              <w:t>5</w:t>
            </w:r>
          </w:ins>
          <w:del w:id="45" w:author="Andy Ortega A" w:date="2023-05-02T11:21:00Z">
            <w:r w:rsidR="000856A8" w:rsidRPr="005872EC" w:rsidDel="00672F42">
              <w:rPr>
                <w:webHidden/>
                <w:lang w:val="es-MX"/>
              </w:rPr>
              <w:delText>3</w:delText>
            </w:r>
          </w:del>
          <w:r w:rsidR="00187E0D" w:rsidRPr="005872EC">
            <w:rPr>
              <w:webHidden/>
              <w:lang w:val="es-MX"/>
            </w:rPr>
            <w:fldChar w:fldCharType="end"/>
          </w:r>
          <w:r>
            <w:rPr>
              <w:lang w:val="es-MX"/>
            </w:rPr>
            <w:fldChar w:fldCharType="end"/>
          </w:r>
        </w:p>
        <w:p w14:paraId="3483BFA9" w14:textId="6E5BB80C" w:rsidR="00803152" w:rsidRPr="005872EC" w:rsidRDefault="00803152">
          <w:pPr>
            <w:rPr>
              <w:lang w:val="es-MX"/>
            </w:rPr>
          </w:pPr>
          <w:r w:rsidRPr="005872EC">
            <w:rPr>
              <w:b/>
              <w:bCs/>
              <w:lang w:val="es-MX"/>
            </w:rPr>
            <w:fldChar w:fldCharType="end"/>
          </w:r>
        </w:p>
      </w:sdtContent>
    </w:sdt>
    <w:p w14:paraId="3D5C74AA" w14:textId="77777777" w:rsidR="00366E4D" w:rsidRPr="005872EC" w:rsidRDefault="00366E4D" w:rsidP="00803152">
      <w:pPr>
        <w:pStyle w:val="TOCTitle"/>
        <w:jc w:val="center"/>
        <w:rPr>
          <w:rFonts w:cs="Arial"/>
          <w:lang w:val="es-MX"/>
        </w:rPr>
      </w:pPr>
    </w:p>
    <w:p w14:paraId="1EF46611" w14:textId="77777777" w:rsidR="00803152" w:rsidRPr="005872EC" w:rsidRDefault="00803152" w:rsidP="00803152">
      <w:pPr>
        <w:pStyle w:val="TOCTitle"/>
        <w:jc w:val="center"/>
        <w:rPr>
          <w:rFonts w:cs="Arial"/>
          <w:lang w:val="es-MX"/>
        </w:rPr>
      </w:pPr>
    </w:p>
    <w:p w14:paraId="20FC5885" w14:textId="77777777" w:rsidR="00366E4D" w:rsidRPr="005872EC" w:rsidRDefault="00366E4D" w:rsidP="00366E4D">
      <w:pPr>
        <w:rPr>
          <w:lang w:val="es-MX"/>
        </w:rPr>
      </w:pPr>
    </w:p>
    <w:p w14:paraId="0BDC9E97" w14:textId="77777777" w:rsidR="00187E0D" w:rsidRPr="005872EC" w:rsidRDefault="00C523CD" w:rsidP="00187E0D">
      <w:pPr>
        <w:pStyle w:val="Ttulo1"/>
        <w:rPr>
          <w:lang w:val="es-MX"/>
        </w:rPr>
      </w:pPr>
      <w:bookmarkStart w:id="46" w:name="_Toc264212870"/>
      <w:bookmarkStart w:id="47" w:name="_Toc359986502"/>
      <w:r w:rsidRPr="005872EC">
        <w:rPr>
          <w:lang w:val="es-MX"/>
        </w:rPr>
        <w:br w:type="page"/>
      </w:r>
      <w:bookmarkStart w:id="48" w:name="_Toc290629430"/>
      <w:bookmarkEnd w:id="46"/>
      <w:bookmarkEnd w:id="47"/>
      <w:r w:rsidR="00187E0D" w:rsidRPr="005872EC">
        <w:rPr>
          <w:lang w:val="es-MX"/>
        </w:rPr>
        <w:lastRenderedPageBreak/>
        <w:t>Introducción</w:t>
      </w:r>
      <w:bookmarkEnd w:id="48"/>
    </w:p>
    <w:p w14:paraId="29BCCA25" w14:textId="01AA69BC" w:rsidR="00187E0D" w:rsidRDefault="00F40889" w:rsidP="00163903">
      <w:pPr>
        <w:jc w:val="both"/>
        <w:rPr>
          <w:ins w:id="49" w:author="Andy Ortega A" w:date="2023-05-02T05:48:00Z"/>
          <w:rFonts w:asciiTheme="minorHAnsi" w:hAnsiTheme="minorHAnsi" w:cstheme="minorHAnsi"/>
          <w:lang w:val="es-MX"/>
        </w:rPr>
      </w:pPr>
      <w:ins w:id="50" w:author="Andy Ortega A" w:date="2023-05-02T05:46:00Z">
        <w:r w:rsidRPr="00F40889">
          <w:rPr>
            <w:rFonts w:asciiTheme="minorHAnsi" w:hAnsiTheme="minorHAnsi" w:cstheme="minorHAnsi"/>
            <w:lang w:val="es-MX"/>
            <w:rPrChange w:id="51" w:author="Andy Ortega A" w:date="2023-05-02T05:47:00Z">
              <w:rPr/>
            </w:rPrChange>
          </w:rPr>
          <w:t>El presente plan de pruebas de usabilidad tiene como objetivo evaluar la experiencia de uso de la aplicación móvil destinada a brindar herramientas de apoyo a mujeres que sufren o han sufrido violencia de género en México. El objetivo de estas pruebas es identificar y corregir posibles problemas en la usabilidad de la aplicación, a fin de mejorar la calidad del producto y garantizar la satisfacción de las usuarias</w:t>
        </w:r>
        <w:r w:rsidRPr="00AC17DF">
          <w:rPr>
            <w:rFonts w:asciiTheme="minorHAnsi" w:hAnsiTheme="minorHAnsi" w:cstheme="minorHAnsi"/>
            <w:lang w:val="es-MX"/>
            <w:rPrChange w:id="52" w:author="Cuenta Microsoft" w:date="2023-05-02T12:26:00Z">
              <w:rPr/>
            </w:rPrChange>
          </w:rPr>
          <w:t>.</w:t>
        </w:r>
        <w:r w:rsidRPr="00F40889" w:rsidDel="00F40889">
          <w:rPr>
            <w:rFonts w:asciiTheme="minorHAnsi" w:hAnsiTheme="minorHAnsi" w:cstheme="minorHAnsi"/>
            <w:lang w:val="es-MX"/>
          </w:rPr>
          <w:t xml:space="preserve"> </w:t>
        </w:r>
      </w:ins>
      <w:del w:id="53" w:author="Andy Ortega A" w:date="2023-05-02T05:46:00Z">
        <w:r w:rsidR="009D482F" w:rsidRPr="00F40889" w:rsidDel="00F40889">
          <w:rPr>
            <w:rFonts w:ascii="Arial" w:hAnsi="Arial"/>
            <w:b/>
            <w:kern w:val="28"/>
            <w:sz w:val="28"/>
            <w:lang w:val="es-MX"/>
            <w:rPrChange w:id="54" w:author="Andy Ortega A" w:date="2023-05-02T05:46:00Z">
              <w:rPr>
                <w:rFonts w:asciiTheme="minorHAnsi" w:hAnsiTheme="minorHAnsi" w:cstheme="minorHAnsi"/>
                <w:color w:val="8064A2" w:themeColor="accent4"/>
                <w:lang w:val="es-MX"/>
              </w:rPr>
            </w:rPrChange>
          </w:rPr>
          <w:delText>[Una breve introducción al presente documento, su estructura y finalidad]</w:delText>
        </w:r>
      </w:del>
    </w:p>
    <w:p w14:paraId="2E7D04BC" w14:textId="461A7049" w:rsidR="008B3430" w:rsidRPr="008B3430" w:rsidRDefault="008B3430" w:rsidP="00163903">
      <w:pPr>
        <w:jc w:val="both"/>
        <w:rPr>
          <w:rFonts w:asciiTheme="minorHAnsi" w:hAnsiTheme="minorHAnsi" w:cstheme="minorHAnsi"/>
          <w:b/>
          <w:kern w:val="28"/>
          <w:sz w:val="28"/>
          <w:lang w:val="es-MX"/>
          <w:rPrChange w:id="55" w:author="Andy Ortega A" w:date="2023-05-02T05:48:00Z">
            <w:rPr>
              <w:rFonts w:asciiTheme="minorHAnsi" w:hAnsiTheme="minorHAnsi" w:cstheme="minorHAnsi"/>
              <w:color w:val="8064A2" w:themeColor="accent4"/>
              <w:lang w:val="es-MX"/>
            </w:rPr>
          </w:rPrChange>
        </w:rPr>
      </w:pPr>
      <w:ins w:id="56" w:author="Andy Ortega A" w:date="2023-05-02T05:48:00Z">
        <w:r w:rsidRPr="008B3430">
          <w:rPr>
            <w:rFonts w:asciiTheme="minorHAnsi" w:hAnsiTheme="minorHAnsi" w:cstheme="minorHAnsi"/>
            <w:lang w:val="es-MX"/>
            <w:rPrChange w:id="57" w:author="Andy Ortega A" w:date="2023-05-02T05:48:00Z">
              <w:rPr/>
            </w:rPrChange>
          </w:rPr>
          <w:t>Es fundamental que la aplicación sea fácil de usar y accesible para todas las mujeres que requieran de ella en situaciones de violencia de género. Por lo tanto, se llevarán a cabo pruebas con un grupo de usuarias que representen a la población objetivo, a fin de obtener retroalimentación sobre la usabilidad y la funcionalidad de la aplicación.</w:t>
        </w:r>
      </w:ins>
    </w:p>
    <w:p w14:paraId="4AA3A543" w14:textId="79AAD7D8" w:rsidR="00187E0D" w:rsidRPr="005872EC" w:rsidRDefault="00187E0D" w:rsidP="00187E0D">
      <w:pPr>
        <w:pStyle w:val="Ttulo1"/>
        <w:rPr>
          <w:lang w:val="es-MX"/>
        </w:rPr>
      </w:pPr>
      <w:bookmarkStart w:id="58" w:name="_Toc290629431"/>
      <w:r w:rsidRPr="005872EC">
        <w:rPr>
          <w:lang w:val="es-MX"/>
        </w:rPr>
        <w:t>Contenido</w:t>
      </w:r>
      <w:bookmarkEnd w:id="5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5872EC" w14:paraId="061223F5" w14:textId="77777777" w:rsidTr="001F529C">
        <w:tc>
          <w:tcPr>
            <w:tcW w:w="1915" w:type="dxa"/>
          </w:tcPr>
          <w:p w14:paraId="0307E18C" w14:textId="77777777"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14:paraId="6064620B" w14:textId="77777777"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5872EC" w14:paraId="67C83496" w14:textId="77777777" w:rsidTr="001F529C">
        <w:tc>
          <w:tcPr>
            <w:tcW w:w="1915" w:type="dxa"/>
          </w:tcPr>
          <w:p w14:paraId="00FA1DF6" w14:textId="77777777"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14:paraId="165C2370" w14:textId="77777777"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AC17DF" w14:paraId="40F14211" w14:textId="77777777" w:rsidTr="00810937">
        <w:tc>
          <w:tcPr>
            <w:tcW w:w="1915" w:type="dxa"/>
          </w:tcPr>
          <w:p w14:paraId="06964CFA" w14:textId="4928A931" w:rsidR="00187E0D" w:rsidRPr="00672F42" w:rsidRDefault="00DD0250">
            <w:pPr>
              <w:pStyle w:val="Ttulo2"/>
              <w:pPrChange w:id="59" w:author="Andy Ortega A" w:date="2023-05-02T11:22:00Z">
                <w:pPr>
                  <w:pStyle w:val="tableleft"/>
                </w:pPr>
              </w:pPrChange>
            </w:pPr>
            <w:ins w:id="60" w:author="Andy Ortega A" w:date="2023-05-02T06:13:00Z">
              <w:r w:rsidRPr="00672F42">
                <w:t>Objetivos y preocupaciones</w:t>
              </w:r>
            </w:ins>
            <w:del w:id="61" w:author="Andy Ortega A" w:date="2023-05-02T06:13:00Z">
              <w:r w:rsidR="00187E0D" w:rsidRPr="00672F42" w:rsidDel="00DD0250">
                <w:delText>Propósito</w:delText>
              </w:r>
            </w:del>
          </w:p>
          <w:p w14:paraId="4F13D2F5" w14:textId="77777777"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14:paraId="6DC0CE69" w14:textId="77777777" w:rsidR="00187E0D" w:rsidRDefault="009D482F" w:rsidP="009D482F">
            <w:pPr>
              <w:jc w:val="both"/>
              <w:rPr>
                <w:ins w:id="62" w:author="Andy Ortega A" w:date="2023-05-02T06:14:00Z"/>
                <w:rFonts w:asciiTheme="minorHAnsi" w:hAnsiTheme="minorHAnsi" w:cstheme="minorHAnsi"/>
                <w:b/>
                <w:bCs/>
                <w:lang w:val="es-MX"/>
              </w:rPr>
            </w:pPr>
            <w:del w:id="63" w:author="Andy Ortega A" w:date="2023-05-02T06:13:00Z">
              <w:r w:rsidRPr="00DD0250" w:rsidDel="00DD0250">
                <w:rPr>
                  <w:rFonts w:asciiTheme="minorHAnsi" w:hAnsiTheme="minorHAnsi" w:cstheme="minorHAnsi"/>
                  <w:b/>
                  <w:bCs/>
                  <w:lang w:val="es-MX"/>
                  <w:rPrChange w:id="64" w:author="Andy Ortega A" w:date="2023-05-02T06:13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[Descripción de la aplicación</w:delText>
              </w:r>
              <w:r w:rsidR="00D43AC4" w:rsidRPr="00DD0250" w:rsidDel="00DD0250">
                <w:rPr>
                  <w:rFonts w:asciiTheme="minorHAnsi" w:hAnsiTheme="minorHAnsi" w:cstheme="minorHAnsi"/>
                  <w:b/>
                  <w:bCs/>
                  <w:lang w:val="es-MX"/>
                  <w:rPrChange w:id="65" w:author="Andy Ortega A" w:date="2023-05-02T06:13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, </w:delText>
              </w:r>
              <w:r w:rsidRPr="00DD0250" w:rsidDel="00DD0250">
                <w:rPr>
                  <w:rFonts w:asciiTheme="minorHAnsi" w:hAnsiTheme="minorHAnsi" w:cstheme="minorHAnsi"/>
                  <w:b/>
                  <w:bCs/>
                  <w:lang w:val="es-MX"/>
                  <w:rPrChange w:id="66" w:author="Andy Ortega A" w:date="2023-05-02T06:13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objetivos del proyecto</w:delText>
              </w:r>
              <w:r w:rsidR="00D43AC4" w:rsidRPr="00DD0250" w:rsidDel="00DD0250">
                <w:rPr>
                  <w:rFonts w:asciiTheme="minorHAnsi" w:hAnsiTheme="minorHAnsi" w:cstheme="minorHAnsi"/>
                  <w:b/>
                  <w:bCs/>
                  <w:lang w:val="es-MX"/>
                  <w:rPrChange w:id="67" w:author="Andy Ortega A" w:date="2023-05-02T06:13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y stakeholders.</w:delText>
              </w:r>
              <w:r w:rsidRPr="00DD0250" w:rsidDel="00DD0250">
                <w:rPr>
                  <w:rFonts w:asciiTheme="minorHAnsi" w:hAnsiTheme="minorHAnsi" w:cstheme="minorHAnsi"/>
                  <w:b/>
                  <w:bCs/>
                  <w:lang w:val="es-MX"/>
                  <w:rPrChange w:id="68" w:author="Andy Ortega A" w:date="2023-05-02T06:13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]</w:delText>
              </w:r>
              <w:r w:rsidR="00187E0D" w:rsidRPr="00DD0250" w:rsidDel="00DD0250">
                <w:rPr>
                  <w:rFonts w:asciiTheme="minorHAnsi" w:hAnsiTheme="minorHAnsi" w:cstheme="minorHAnsi"/>
                  <w:b/>
                  <w:bCs/>
                  <w:lang w:val="es-MX"/>
                  <w:rPrChange w:id="69" w:author="Andy Ortega A" w:date="2023-05-02T06:13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</w:delText>
              </w:r>
            </w:del>
            <w:ins w:id="70" w:author="Andy Ortega A" w:date="2023-05-02T06:14:00Z">
              <w:r w:rsidR="00DD0250">
                <w:rPr>
                  <w:rFonts w:asciiTheme="minorHAnsi" w:hAnsiTheme="minorHAnsi" w:cstheme="minorHAnsi"/>
                  <w:b/>
                  <w:bCs/>
                  <w:lang w:val="es-MX"/>
                </w:rPr>
                <w:t>Preocupación general</w:t>
              </w:r>
            </w:ins>
          </w:p>
          <w:p w14:paraId="5FCC54DA" w14:textId="36C35978" w:rsidR="00DD0250" w:rsidRDefault="00DD0250" w:rsidP="009D482F">
            <w:pPr>
              <w:jc w:val="both"/>
              <w:rPr>
                <w:ins w:id="71" w:author="Andy Ortega A" w:date="2023-05-02T06:15:00Z"/>
                <w:rFonts w:asciiTheme="minorHAnsi" w:hAnsiTheme="minorHAnsi" w:cstheme="minorHAnsi"/>
                <w:lang w:val="es-MX"/>
              </w:rPr>
            </w:pPr>
            <w:ins w:id="72" w:author="Andy Ortega A" w:date="2023-05-02T06:15:00Z">
              <w:r>
                <w:rPr>
                  <w:rFonts w:asciiTheme="minorHAnsi" w:hAnsiTheme="minorHAnsi" w:cstheme="minorHAnsi"/>
                  <w:lang w:val="es-MX"/>
                </w:rPr>
                <w:t xml:space="preserve">¿Las usuarias podrán </w:t>
              </w:r>
            </w:ins>
            <w:ins w:id="73" w:author="Andy Ortega A" w:date="2023-05-02T06:17:00Z">
              <w:r>
                <w:rPr>
                  <w:rFonts w:asciiTheme="minorHAnsi" w:hAnsiTheme="minorHAnsi" w:cstheme="minorHAnsi"/>
                  <w:lang w:val="es-MX"/>
                </w:rPr>
                <w:t>usa</w:t>
              </w:r>
            </w:ins>
            <w:ins w:id="74" w:author="Andy Ortega A" w:date="2023-05-02T06:15:00Z">
              <w:r>
                <w:rPr>
                  <w:rFonts w:asciiTheme="minorHAnsi" w:hAnsiTheme="minorHAnsi" w:cstheme="minorHAnsi"/>
                  <w:lang w:val="es-MX"/>
                </w:rPr>
                <w:t>r fácilmente el botón de emergencia?</w:t>
              </w:r>
            </w:ins>
          </w:p>
          <w:p w14:paraId="033FDB14" w14:textId="77777777" w:rsidR="00DD0250" w:rsidRDefault="00DD0250" w:rsidP="009D482F">
            <w:pPr>
              <w:jc w:val="both"/>
              <w:rPr>
                <w:ins w:id="75" w:author="Andy Ortega A" w:date="2023-05-02T06:15:00Z"/>
                <w:rFonts w:asciiTheme="minorHAnsi" w:hAnsiTheme="minorHAnsi" w:cstheme="minorHAnsi"/>
                <w:lang w:val="es-MX"/>
              </w:rPr>
            </w:pPr>
          </w:p>
          <w:p w14:paraId="6AE18AFE" w14:textId="77777777" w:rsidR="00DD0250" w:rsidRDefault="00DD0250" w:rsidP="009D482F">
            <w:pPr>
              <w:jc w:val="both"/>
              <w:rPr>
                <w:ins w:id="76" w:author="Andy Ortega A" w:date="2023-05-02T06:15:00Z"/>
                <w:rFonts w:asciiTheme="minorHAnsi" w:hAnsiTheme="minorHAnsi" w:cstheme="minorHAnsi"/>
                <w:b/>
                <w:bCs/>
                <w:lang w:val="es-MX"/>
              </w:rPr>
            </w:pPr>
            <w:ins w:id="77" w:author="Andy Ortega A" w:date="2023-05-02T06:15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Preocupaciones específicas sobre navegación para nuevos usuarios</w:t>
              </w:r>
            </w:ins>
          </w:p>
          <w:p w14:paraId="570BC187" w14:textId="77777777" w:rsidR="00DD0250" w:rsidRDefault="00DD0250" w:rsidP="009D482F">
            <w:pPr>
              <w:jc w:val="both"/>
              <w:rPr>
                <w:ins w:id="78" w:author="Andy Ortega A" w:date="2023-05-02T06:16:00Z"/>
                <w:rFonts w:asciiTheme="minorHAnsi" w:hAnsiTheme="minorHAnsi" w:cstheme="minorHAnsi"/>
                <w:lang w:val="es-MX"/>
              </w:rPr>
            </w:pPr>
            <w:ins w:id="79" w:author="Andy Ortega A" w:date="2023-05-02T06:16:00Z">
              <w:r>
                <w:rPr>
                  <w:rFonts w:asciiTheme="minorHAnsi" w:hAnsiTheme="minorHAnsi" w:cstheme="minorHAnsi"/>
                  <w:lang w:val="es-MX"/>
                </w:rPr>
                <w:t>¿Las nuevas usuarias podrán reconocer el ícono del botón de emergencia?</w:t>
              </w:r>
            </w:ins>
          </w:p>
          <w:p w14:paraId="38DC403A" w14:textId="77777777" w:rsidR="00DD0250" w:rsidRDefault="00DD0250" w:rsidP="009D482F">
            <w:pPr>
              <w:jc w:val="both"/>
              <w:rPr>
                <w:ins w:id="80" w:author="Andy Ortega A" w:date="2023-05-02T06:17:00Z"/>
                <w:rFonts w:asciiTheme="minorHAnsi" w:hAnsiTheme="minorHAnsi" w:cstheme="minorHAnsi"/>
                <w:lang w:val="es-MX"/>
              </w:rPr>
            </w:pPr>
            <w:ins w:id="81" w:author="Andy Ortega A" w:date="2023-05-02T06:16:00Z">
              <w:r>
                <w:rPr>
                  <w:rFonts w:asciiTheme="minorHAnsi" w:hAnsiTheme="minorHAnsi" w:cstheme="minorHAnsi"/>
                  <w:lang w:val="es-MX"/>
                </w:rPr>
                <w:t>¿Las nuevas usu</w:t>
              </w:r>
            </w:ins>
            <w:ins w:id="82" w:author="Andy Ortega A" w:date="2023-05-02T06:17:00Z">
              <w:r>
                <w:rPr>
                  <w:rFonts w:asciiTheme="minorHAnsi" w:hAnsiTheme="minorHAnsi" w:cstheme="minorHAnsi"/>
                  <w:lang w:val="es-MX"/>
                </w:rPr>
                <w:t>arias podrán agregar contactos de emergencia sin mucho problema?</w:t>
              </w:r>
            </w:ins>
          </w:p>
          <w:p w14:paraId="09E2149C" w14:textId="77777777" w:rsidR="00DD0250" w:rsidRDefault="00DD0250" w:rsidP="009D482F">
            <w:pPr>
              <w:jc w:val="both"/>
              <w:rPr>
                <w:ins w:id="83" w:author="Andy Ortega A" w:date="2023-05-02T06:18:00Z"/>
                <w:rFonts w:asciiTheme="minorHAnsi" w:hAnsiTheme="minorHAnsi" w:cstheme="minorHAnsi"/>
                <w:lang w:val="es-MX"/>
              </w:rPr>
            </w:pPr>
            <w:ins w:id="84" w:author="Andy Ortega A" w:date="2023-05-02T06:18:00Z">
              <w:r>
                <w:rPr>
                  <w:rFonts w:asciiTheme="minorHAnsi" w:hAnsiTheme="minorHAnsi" w:cstheme="minorHAnsi"/>
                  <w:lang w:val="es-MX"/>
                </w:rPr>
                <w:t>¿Las nuevas usuarias podrán encontrar el botón de emergencia rápidamente en caso de necesitarlo?</w:t>
              </w:r>
            </w:ins>
          </w:p>
          <w:p w14:paraId="4C919EC2" w14:textId="77777777" w:rsidR="00DD0250" w:rsidRDefault="00DD0250" w:rsidP="009D482F">
            <w:pPr>
              <w:jc w:val="both"/>
              <w:rPr>
                <w:ins w:id="85" w:author="Andy Ortega A" w:date="2023-05-02T06:18:00Z"/>
                <w:rFonts w:asciiTheme="minorHAnsi" w:hAnsiTheme="minorHAnsi" w:cstheme="minorHAnsi"/>
                <w:lang w:val="es-MX"/>
              </w:rPr>
            </w:pPr>
          </w:p>
          <w:p w14:paraId="285B9B24" w14:textId="77777777" w:rsidR="00DD0250" w:rsidRDefault="00DD0250" w:rsidP="009D482F">
            <w:pPr>
              <w:jc w:val="both"/>
              <w:rPr>
                <w:ins w:id="86" w:author="Andy Ortega A" w:date="2023-05-02T06:19:00Z"/>
                <w:rFonts w:asciiTheme="minorHAnsi" w:hAnsiTheme="minorHAnsi" w:cstheme="minorHAnsi"/>
                <w:b/>
                <w:bCs/>
                <w:lang w:val="es-MX"/>
              </w:rPr>
            </w:pPr>
            <w:ins w:id="87" w:author="Andy Ortega A" w:date="2023-05-02T06:18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Maneras de medir las preocupacio</w:t>
              </w:r>
            </w:ins>
            <w:ins w:id="88" w:author="Andy Ortega A" w:date="2023-05-02T06:19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nes sobre navegación</w:t>
              </w:r>
            </w:ins>
          </w:p>
          <w:p w14:paraId="740AD2D0" w14:textId="77777777" w:rsidR="00DD0250" w:rsidRDefault="00DD0250" w:rsidP="00DD0250">
            <w:pPr>
              <w:pStyle w:val="Prrafodelista"/>
              <w:numPr>
                <w:ilvl w:val="0"/>
                <w:numId w:val="19"/>
              </w:numPr>
              <w:rPr>
                <w:ins w:id="89" w:author="Andy Ortega A" w:date="2023-05-02T06:19:00Z"/>
                <w:rFonts w:asciiTheme="minorHAnsi" w:hAnsiTheme="minorHAnsi" w:cstheme="minorHAnsi"/>
                <w:lang w:val="es-MX"/>
              </w:rPr>
            </w:pPr>
            <w:ins w:id="90" w:author="Andy Ortega A" w:date="2023-05-02T06:19:00Z">
              <w:r>
                <w:rPr>
                  <w:rFonts w:asciiTheme="minorHAnsi" w:hAnsiTheme="minorHAnsi" w:cstheme="minorHAnsi"/>
                  <w:lang w:val="es-MX"/>
                </w:rPr>
                <w:t>Confusión al buscar el botón dentro de la interfaz.</w:t>
              </w:r>
            </w:ins>
          </w:p>
          <w:p w14:paraId="7521F818" w14:textId="77777777" w:rsidR="00DD0250" w:rsidRDefault="00DD0250" w:rsidP="00DD0250">
            <w:pPr>
              <w:pStyle w:val="Prrafodelista"/>
              <w:numPr>
                <w:ilvl w:val="0"/>
                <w:numId w:val="19"/>
              </w:numPr>
              <w:rPr>
                <w:ins w:id="91" w:author="Andy Ortega A" w:date="2023-05-02T06:20:00Z"/>
                <w:rFonts w:asciiTheme="minorHAnsi" w:hAnsiTheme="minorHAnsi" w:cstheme="minorHAnsi"/>
                <w:lang w:val="es-MX"/>
              </w:rPr>
            </w:pPr>
            <w:ins w:id="92" w:author="Andy Ortega A" w:date="2023-05-02T06:20:00Z">
              <w:r>
                <w:rPr>
                  <w:rFonts w:asciiTheme="minorHAnsi" w:hAnsiTheme="minorHAnsi" w:cstheme="minorHAnsi"/>
                  <w:lang w:val="es-MX"/>
                </w:rPr>
                <w:t>Tiempo en que se tarda en agregar un nuevo contacto de emergencia.</w:t>
              </w:r>
            </w:ins>
          </w:p>
          <w:p w14:paraId="6341C575" w14:textId="77777777" w:rsidR="00DD0250" w:rsidRDefault="00DD0250" w:rsidP="00DD0250">
            <w:pPr>
              <w:pStyle w:val="Prrafodelista"/>
              <w:numPr>
                <w:ilvl w:val="0"/>
                <w:numId w:val="19"/>
              </w:numPr>
              <w:rPr>
                <w:ins w:id="93" w:author="Andy Ortega A" w:date="2023-05-02T06:21:00Z"/>
                <w:rFonts w:asciiTheme="minorHAnsi" w:hAnsiTheme="minorHAnsi" w:cstheme="minorHAnsi"/>
                <w:lang w:val="es-MX"/>
              </w:rPr>
            </w:pPr>
            <w:ins w:id="94" w:author="Andy Ortega A" w:date="2023-05-02T06:20:00Z">
              <w:r>
                <w:rPr>
                  <w:rFonts w:asciiTheme="minorHAnsi" w:hAnsiTheme="minorHAnsi" w:cstheme="minorHAnsi"/>
                  <w:lang w:val="es-MX"/>
                </w:rPr>
                <w:t>Íconos apretados antes de encontrar el de</w:t>
              </w:r>
            </w:ins>
            <w:ins w:id="95" w:author="Andy Ortega A" w:date="2023-05-02T06:21:00Z">
              <w:r>
                <w:rPr>
                  <w:rFonts w:asciiTheme="minorHAnsi" w:hAnsiTheme="minorHAnsi" w:cstheme="minorHAnsi"/>
                  <w:lang w:val="es-MX"/>
                </w:rPr>
                <w:t>l botón de emergencia.</w:t>
              </w:r>
            </w:ins>
          </w:p>
          <w:p w14:paraId="03932BB2" w14:textId="77777777" w:rsidR="00DD0250" w:rsidRDefault="00DD0250" w:rsidP="00DD0250">
            <w:pPr>
              <w:rPr>
                <w:ins w:id="96" w:author="Andy Ortega A" w:date="2023-05-02T06:21:00Z"/>
                <w:rFonts w:asciiTheme="minorHAnsi" w:hAnsiTheme="minorHAnsi" w:cstheme="minorHAnsi"/>
                <w:lang w:val="es-MX"/>
              </w:rPr>
            </w:pPr>
          </w:p>
          <w:p w14:paraId="4DB6EAD7" w14:textId="77777777" w:rsidR="00DD0250" w:rsidRDefault="00DD0250" w:rsidP="00DD0250">
            <w:pPr>
              <w:rPr>
                <w:ins w:id="97" w:author="Andy Ortega A" w:date="2023-05-02T06:21:00Z"/>
                <w:rFonts w:asciiTheme="minorHAnsi" w:hAnsiTheme="minorHAnsi" w:cstheme="minorHAnsi"/>
                <w:b/>
                <w:bCs/>
                <w:lang w:val="es-MX"/>
              </w:rPr>
            </w:pPr>
            <w:ins w:id="98" w:author="Andy Ortega A" w:date="2023-05-02T06:21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Preocupación general</w:t>
              </w:r>
            </w:ins>
          </w:p>
          <w:p w14:paraId="041789EB" w14:textId="77777777" w:rsidR="00DD0250" w:rsidRDefault="00DD0250" w:rsidP="00DD0250">
            <w:pPr>
              <w:rPr>
                <w:ins w:id="99" w:author="Andy Ortega A" w:date="2023-05-02T06:21:00Z"/>
                <w:rFonts w:asciiTheme="minorHAnsi" w:hAnsiTheme="minorHAnsi" w:cstheme="minorHAnsi"/>
                <w:lang w:val="es-MX"/>
              </w:rPr>
            </w:pPr>
            <w:ins w:id="100" w:author="Andy Ortega A" w:date="2023-05-02T06:21:00Z">
              <w:r>
                <w:rPr>
                  <w:rFonts w:asciiTheme="minorHAnsi" w:hAnsiTheme="minorHAnsi" w:cstheme="minorHAnsi"/>
                  <w:lang w:val="es-MX"/>
                </w:rPr>
                <w:t>¿Las usuarias podrán encontrar la información que necesiten?</w:t>
              </w:r>
            </w:ins>
          </w:p>
          <w:p w14:paraId="44DAE3A4" w14:textId="77777777" w:rsidR="00DD0250" w:rsidRDefault="00DD0250" w:rsidP="00DD0250">
            <w:pPr>
              <w:rPr>
                <w:ins w:id="101" w:author="Andy Ortega A" w:date="2023-05-02T06:21:00Z"/>
                <w:rFonts w:asciiTheme="minorHAnsi" w:hAnsiTheme="minorHAnsi" w:cstheme="minorHAnsi"/>
                <w:lang w:val="es-MX"/>
              </w:rPr>
            </w:pPr>
          </w:p>
          <w:p w14:paraId="133E0A35" w14:textId="77777777" w:rsidR="00DD0250" w:rsidRDefault="00DD0250" w:rsidP="00DD0250">
            <w:pPr>
              <w:jc w:val="both"/>
              <w:rPr>
                <w:ins w:id="102" w:author="Andy Ortega A" w:date="2023-05-02T06:21:00Z"/>
                <w:rFonts w:asciiTheme="minorHAnsi" w:hAnsiTheme="minorHAnsi" w:cstheme="minorHAnsi"/>
                <w:b/>
                <w:bCs/>
                <w:lang w:val="es-MX"/>
              </w:rPr>
            </w:pPr>
            <w:ins w:id="103" w:author="Andy Ortega A" w:date="2023-05-02T06:21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Preocupaciones específicas sobre navegación para nuevos usuarios</w:t>
              </w:r>
            </w:ins>
          </w:p>
          <w:p w14:paraId="23F5C42C" w14:textId="77777777" w:rsidR="00DD0250" w:rsidRDefault="00DD0250" w:rsidP="00DD0250">
            <w:pPr>
              <w:rPr>
                <w:ins w:id="104" w:author="Andy Ortega A" w:date="2023-05-02T06:22:00Z"/>
                <w:rFonts w:asciiTheme="minorHAnsi" w:hAnsiTheme="minorHAnsi" w:cstheme="minorHAnsi"/>
                <w:lang w:val="es-MX"/>
              </w:rPr>
            </w:pPr>
            <w:ins w:id="105" w:author="Andy Ortega A" w:date="2023-05-02T06:21:00Z">
              <w:r>
                <w:rPr>
                  <w:rFonts w:asciiTheme="minorHAnsi" w:hAnsiTheme="minorHAnsi" w:cstheme="minorHAnsi"/>
                  <w:lang w:val="es-MX"/>
                </w:rPr>
                <w:t xml:space="preserve">¿Las </w:t>
              </w:r>
            </w:ins>
            <w:ins w:id="106" w:author="Andy Ortega A" w:date="2023-05-02T06:22:00Z">
              <w:r>
                <w:rPr>
                  <w:rFonts w:asciiTheme="minorHAnsi" w:hAnsiTheme="minorHAnsi" w:cstheme="minorHAnsi"/>
                  <w:lang w:val="es-MX"/>
                </w:rPr>
                <w:t>nuevas usuarias podrán reconocer la sección de información?</w:t>
              </w:r>
            </w:ins>
          </w:p>
          <w:p w14:paraId="77E189ED" w14:textId="77777777" w:rsidR="00DD0250" w:rsidRDefault="00DD0250" w:rsidP="00DD0250">
            <w:pPr>
              <w:rPr>
                <w:ins w:id="107" w:author="Andy Ortega A" w:date="2023-05-02T06:22:00Z"/>
                <w:rFonts w:asciiTheme="minorHAnsi" w:hAnsiTheme="minorHAnsi" w:cstheme="minorHAnsi"/>
                <w:lang w:val="es-MX"/>
              </w:rPr>
            </w:pPr>
            <w:ins w:id="108" w:author="Andy Ortega A" w:date="2023-05-02T06:22:00Z">
              <w:r>
                <w:rPr>
                  <w:rFonts w:asciiTheme="minorHAnsi" w:hAnsiTheme="minorHAnsi" w:cstheme="minorHAnsi"/>
                  <w:lang w:val="es-MX"/>
                </w:rPr>
                <w:t>¿Las nuevas usuarias podrán encontrar el camino correcto de la información que necesitan?</w:t>
              </w:r>
            </w:ins>
          </w:p>
          <w:p w14:paraId="4690ED6D" w14:textId="169CC0BF" w:rsidR="00DD0250" w:rsidRPr="00DD0250" w:rsidRDefault="00DD0250">
            <w:pPr>
              <w:rPr>
                <w:rFonts w:asciiTheme="minorHAnsi" w:hAnsiTheme="minorHAnsi" w:cstheme="minorHAnsi"/>
                <w:lang w:val="es-MX"/>
                <w:rPrChange w:id="109" w:author="Andy Ortega A" w:date="2023-05-02T06:21:00Z">
                  <w:rPr/>
                </w:rPrChange>
              </w:rPr>
              <w:pPrChange w:id="110" w:author="Andy Ortega A" w:date="2023-05-02T06:21:00Z">
                <w:pPr>
                  <w:jc w:val="both"/>
                </w:pPr>
              </w:pPrChange>
            </w:pPr>
            <w:ins w:id="111" w:author="Andy Ortega A" w:date="2023-05-02T06:22:00Z">
              <w:r>
                <w:rPr>
                  <w:rFonts w:asciiTheme="minorHAnsi" w:hAnsiTheme="minorHAnsi" w:cstheme="minorHAnsi"/>
                  <w:lang w:val="es-MX"/>
                </w:rPr>
                <w:t>¿Las nuevas usuarias podrán leer satisfactoriamente la información proporcionada?</w:t>
              </w:r>
            </w:ins>
          </w:p>
        </w:tc>
      </w:tr>
      <w:tr w:rsidR="00187E0D" w:rsidRPr="00AC17DF" w14:paraId="7774848D" w14:textId="77777777" w:rsidTr="00810937">
        <w:tc>
          <w:tcPr>
            <w:tcW w:w="1915" w:type="dxa"/>
          </w:tcPr>
          <w:p w14:paraId="02806D5B" w14:textId="77777777"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13EFF41C" w14:textId="77777777"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AC17DF" w14:paraId="7F8D6337" w14:textId="77777777" w:rsidTr="00D27726">
        <w:trPr>
          <w:trHeight w:val="706"/>
        </w:trPr>
        <w:tc>
          <w:tcPr>
            <w:tcW w:w="1915" w:type="dxa"/>
          </w:tcPr>
          <w:p w14:paraId="4C0E16C6" w14:textId="77777777" w:rsidR="002C78D2" w:rsidRPr="005872EC" w:rsidRDefault="002C78D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</w:p>
          <w:p w14:paraId="538C8604" w14:textId="23CD75FB" w:rsidR="00134417" w:rsidRPr="005872EC" w:rsidRDefault="005E5608">
            <w:pPr>
              <w:pStyle w:val="Ttulo2"/>
              <w:pPrChange w:id="112" w:author="Andy Ortega A" w:date="2023-05-02T11:22:00Z">
                <w:pPr>
                  <w:pStyle w:val="tableleft"/>
                </w:pPr>
              </w:pPrChange>
            </w:pPr>
            <w:ins w:id="113" w:author="Andy Ortega A" w:date="2023-05-02T06:27:00Z">
              <w:r>
                <w:t>Perfil de usuario</w:t>
              </w:r>
            </w:ins>
            <w:del w:id="114" w:author="Andy Ortega A" w:date="2023-05-02T06:27:00Z">
              <w:r w:rsidR="009D482F" w:rsidRPr="005872EC" w:rsidDel="005E5608">
                <w:delText>Justificación</w:delText>
              </w:r>
            </w:del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50FE2A5C" w14:textId="0F0F6F2D" w:rsidR="00134417" w:rsidDel="005E5608" w:rsidRDefault="005E5608" w:rsidP="005E5608">
            <w:pPr>
              <w:rPr>
                <w:del w:id="115" w:author="Andy Ortega A" w:date="2023-05-02T06:27:00Z"/>
                <w:rFonts w:asciiTheme="minorHAnsi" w:hAnsiTheme="minorHAnsi" w:cstheme="minorHAnsi"/>
                <w:lang w:val="es-MX"/>
              </w:rPr>
            </w:pPr>
            <w:ins w:id="116" w:author="Andy Ortega A" w:date="2023-05-02T06:27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 xml:space="preserve">Nombre del </w:t>
              </w:r>
            </w:ins>
            <w:ins w:id="117" w:author="Andy Ortega A" w:date="2023-05-02T06:28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 xml:space="preserve">producto: </w:t>
              </w:r>
              <w:proofErr w:type="spellStart"/>
              <w:r>
                <w:rPr>
                  <w:rFonts w:asciiTheme="minorHAnsi" w:hAnsiTheme="minorHAnsi" w:cstheme="minorHAnsi"/>
                  <w:lang w:val="es-MX"/>
                </w:rPr>
                <w:t>Her’s</w:t>
              </w:r>
            </w:ins>
            <w:proofErr w:type="spellEnd"/>
            <w:del w:id="118" w:author="Andy Ortega A" w:date="2023-05-02T06:27:00Z">
              <w:r w:rsidR="00D43AC4" w:rsidRPr="005E5608" w:rsidDel="005E5608">
                <w:rPr>
                  <w:rFonts w:asciiTheme="minorHAnsi" w:hAnsiTheme="minorHAnsi" w:cstheme="minorHAnsi"/>
                  <w:lang w:val="es-MX"/>
                  <w:rPrChange w:id="119" w:author="Andy Ortega A" w:date="2023-05-02T06:27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[La justificación presenta el problema social actual. Puede describirse por puntos donde cada uno representa una problemática.]</w:delText>
              </w:r>
            </w:del>
          </w:p>
          <w:p w14:paraId="0C3F1D97" w14:textId="77777777" w:rsidR="005E5608" w:rsidRDefault="005E5608" w:rsidP="005E5608">
            <w:pPr>
              <w:rPr>
                <w:ins w:id="120" w:author="Andy Ortega A" w:date="2023-05-02T06:28:00Z"/>
                <w:rFonts w:asciiTheme="minorHAnsi" w:hAnsiTheme="minorHAnsi" w:cstheme="minorHAnsi"/>
                <w:lang w:val="es-MX"/>
              </w:rPr>
            </w:pPr>
          </w:p>
          <w:p w14:paraId="7E6A77D2" w14:textId="4D182F17" w:rsidR="005E5608" w:rsidRDefault="005E5608" w:rsidP="005E5608">
            <w:pPr>
              <w:rPr>
                <w:ins w:id="121" w:author="Andy Ortega A" w:date="2023-05-02T06:28:00Z"/>
                <w:rFonts w:asciiTheme="minorHAnsi" w:hAnsiTheme="minorHAnsi" w:cstheme="minorHAnsi"/>
                <w:b/>
                <w:bCs/>
                <w:lang w:val="es-MX"/>
              </w:rPr>
            </w:pPr>
            <w:ins w:id="122" w:author="Andy Ortega A" w:date="2023-05-02T06:28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Características generales de la población usuaria</w:t>
              </w:r>
            </w:ins>
          </w:p>
          <w:p w14:paraId="783AB9B1" w14:textId="18BDF5A3" w:rsidR="005E5608" w:rsidRDefault="005E5608" w:rsidP="005E5608">
            <w:pPr>
              <w:rPr>
                <w:ins w:id="123" w:author="Andy Ortega A" w:date="2023-05-02T06:29:00Z"/>
                <w:rFonts w:asciiTheme="minorHAnsi" w:hAnsiTheme="minorHAnsi" w:cstheme="minorHAnsi"/>
                <w:lang w:val="es-MX"/>
              </w:rPr>
            </w:pPr>
            <w:ins w:id="124" w:author="Andy Ortega A" w:date="2023-05-02T06:28:00Z">
              <w:r>
                <w:rPr>
                  <w:rFonts w:asciiTheme="minorHAnsi" w:hAnsiTheme="minorHAnsi" w:cstheme="minorHAnsi"/>
                  <w:lang w:val="es-MX"/>
                </w:rPr>
                <w:t xml:space="preserve">Mujeres </w:t>
              </w:r>
            </w:ins>
            <w:ins w:id="125" w:author="Andy Ortega A" w:date="2023-05-02T06:29:00Z">
              <w:r>
                <w:rPr>
                  <w:rFonts w:asciiTheme="minorHAnsi" w:hAnsiTheme="minorHAnsi" w:cstheme="minorHAnsi"/>
                  <w:lang w:val="es-MX"/>
                </w:rPr>
                <w:t>de 12 – 70 años.</w:t>
              </w:r>
            </w:ins>
          </w:p>
          <w:p w14:paraId="05E53059" w14:textId="77777777" w:rsidR="005E5608" w:rsidRDefault="005E5608" w:rsidP="005E5608">
            <w:pPr>
              <w:rPr>
                <w:ins w:id="126" w:author="Andy Ortega A" w:date="2023-05-02T06:29:00Z"/>
                <w:rFonts w:asciiTheme="minorHAnsi" w:hAnsiTheme="minorHAnsi" w:cstheme="minorHAnsi"/>
                <w:lang w:val="es-MX"/>
              </w:rPr>
            </w:pPr>
          </w:p>
          <w:p w14:paraId="70712C9F" w14:textId="302BD258" w:rsidR="005E5608" w:rsidRDefault="005E5608" w:rsidP="005E5608">
            <w:pPr>
              <w:rPr>
                <w:ins w:id="127" w:author="Andy Ortega A" w:date="2023-05-02T06:30:00Z"/>
                <w:rFonts w:asciiTheme="minorHAnsi" w:hAnsiTheme="minorHAnsi" w:cstheme="minorHAnsi"/>
                <w:b/>
                <w:bCs/>
                <w:lang w:val="es-MX"/>
              </w:rPr>
            </w:pPr>
            <w:ins w:id="128" w:author="Andy Ortega A" w:date="2023-05-02T06:30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Características de las usuarias relevantes para la prueba</w:t>
              </w:r>
            </w:ins>
          </w:p>
          <w:p w14:paraId="67CC18E0" w14:textId="1B919B5D" w:rsidR="005E5608" w:rsidRDefault="005E5608" w:rsidP="005E5608">
            <w:pPr>
              <w:rPr>
                <w:ins w:id="129" w:author="Andy Ortega A" w:date="2023-05-02T06:39:00Z"/>
                <w:rFonts w:asciiTheme="minorHAnsi" w:hAnsiTheme="minorHAnsi" w:cstheme="minorHAnsi"/>
                <w:lang w:val="es-MX"/>
              </w:rPr>
            </w:pPr>
            <w:ins w:id="130" w:author="Andy Ortega A" w:date="2023-05-02T06:31:00Z">
              <w:r>
                <w:rPr>
                  <w:rFonts w:asciiTheme="minorHAnsi" w:hAnsiTheme="minorHAnsi" w:cstheme="minorHAnsi"/>
                  <w:lang w:val="es-MX"/>
                </w:rPr>
                <w:t xml:space="preserve">Experiencia con </w:t>
              </w:r>
              <w:proofErr w:type="spellStart"/>
              <w:r>
                <w:rPr>
                  <w:rFonts w:asciiTheme="minorHAnsi" w:hAnsiTheme="minorHAnsi" w:cstheme="minorHAnsi"/>
                  <w:lang w:val="es-MX"/>
                </w:rPr>
                <w:t>smartphones</w:t>
              </w:r>
              <w:proofErr w:type="spellEnd"/>
              <w:r>
                <w:rPr>
                  <w:rFonts w:asciiTheme="minorHAnsi" w:hAnsiTheme="minorHAnsi" w:cstheme="minorHAnsi"/>
                  <w:lang w:val="es-MX"/>
                </w:rPr>
                <w:t xml:space="preserve"> o dispositivos móviles.</w:t>
              </w:r>
            </w:ins>
          </w:p>
          <w:p w14:paraId="21E1DC24" w14:textId="1458CDE9" w:rsidR="0072201A" w:rsidRDefault="0072201A" w:rsidP="005E5608">
            <w:pPr>
              <w:rPr>
                <w:ins w:id="131" w:author="Andy Ortega A" w:date="2023-05-02T06:31:00Z"/>
                <w:rFonts w:asciiTheme="minorHAnsi" w:hAnsiTheme="minorHAnsi" w:cstheme="minorHAnsi"/>
                <w:lang w:val="es-MX"/>
              </w:rPr>
            </w:pPr>
            <w:ins w:id="132" w:author="Andy Ortega A" w:date="2023-05-02T06:39:00Z">
              <w:r>
                <w:rPr>
                  <w:rFonts w:asciiTheme="minorHAnsi" w:hAnsiTheme="minorHAnsi" w:cstheme="minorHAnsi"/>
                  <w:lang w:val="es-MX"/>
                </w:rPr>
                <w:t>Edad.</w:t>
              </w:r>
            </w:ins>
          </w:p>
          <w:p w14:paraId="4B5B233E" w14:textId="77777777" w:rsidR="005E5608" w:rsidRDefault="005E5608" w:rsidP="005E5608">
            <w:pPr>
              <w:rPr>
                <w:ins w:id="133" w:author="Andy Ortega A" w:date="2023-05-02T06:33:00Z"/>
                <w:rFonts w:asciiTheme="minorHAnsi" w:hAnsiTheme="minorHAnsi" w:cstheme="minorHAnsi"/>
                <w:lang w:val="es-MX"/>
              </w:rPr>
            </w:pPr>
          </w:p>
          <w:p w14:paraId="17F33F6C" w14:textId="338CCA2B" w:rsidR="0072201A" w:rsidRDefault="0072201A" w:rsidP="005E5608">
            <w:pPr>
              <w:rPr>
                <w:ins w:id="134" w:author="Andy Ortega A" w:date="2023-05-02T06:34:00Z"/>
                <w:rFonts w:asciiTheme="minorHAnsi" w:hAnsiTheme="minorHAnsi" w:cstheme="minorHAnsi"/>
                <w:b/>
                <w:bCs/>
                <w:lang w:val="es-MX"/>
              </w:rPr>
            </w:pPr>
            <w:ins w:id="135" w:author="Andy Ortega A" w:date="2023-05-02T06:34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¿</w:t>
              </w:r>
            </w:ins>
            <w:ins w:id="136" w:author="Andy Ortega A" w:date="2023-05-02T06:33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 xml:space="preserve">Cuál de las características </w:t>
              </w:r>
            </w:ins>
            <w:ins w:id="137" w:author="Andy Ortega A" w:date="2023-05-02T06:34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listadas en el punto anterior deben compartir las usuarias en la prueba y cómo las definirías?</w:t>
              </w:r>
            </w:ins>
          </w:p>
          <w:p w14:paraId="39557A5D" w14:textId="4A926D67" w:rsidR="0072201A" w:rsidRDefault="0072201A" w:rsidP="005E5608">
            <w:pPr>
              <w:rPr>
                <w:ins w:id="138" w:author="Andy Ortega A" w:date="2023-05-02T06:39:00Z"/>
                <w:rFonts w:asciiTheme="minorHAnsi" w:hAnsiTheme="minorHAnsi" w:cstheme="minorHAnsi"/>
                <w:lang w:val="es-MX"/>
              </w:rPr>
            </w:pPr>
            <w:ins w:id="139" w:author="Andy Ortega A" w:date="2023-05-02T06:34:00Z">
              <w:r>
                <w:rPr>
                  <w:rFonts w:asciiTheme="minorHAnsi" w:hAnsiTheme="minorHAnsi" w:cstheme="minorHAnsi"/>
                  <w:lang w:val="es-MX"/>
                </w:rPr>
                <w:lastRenderedPageBreak/>
                <w:t>Mujeres con experiencia de a</w:t>
              </w:r>
            </w:ins>
            <w:ins w:id="140" w:author="Andy Ortega A" w:date="2023-05-02T06:35:00Z">
              <w:r>
                <w:rPr>
                  <w:rFonts w:asciiTheme="minorHAnsi" w:hAnsiTheme="minorHAnsi" w:cstheme="minorHAnsi"/>
                  <w:lang w:val="es-MX"/>
                </w:rPr>
                <w:t xml:space="preserve">l menos 6 meses utilizando un </w:t>
              </w:r>
              <w:proofErr w:type="spellStart"/>
              <w:r>
                <w:rPr>
                  <w:rFonts w:asciiTheme="minorHAnsi" w:hAnsiTheme="minorHAnsi" w:cstheme="minorHAnsi"/>
                  <w:lang w:val="es-MX"/>
                </w:rPr>
                <w:t>smartphone</w:t>
              </w:r>
              <w:proofErr w:type="spellEnd"/>
              <w:r>
                <w:rPr>
                  <w:rFonts w:asciiTheme="minorHAnsi" w:hAnsiTheme="minorHAnsi" w:cstheme="minorHAnsi"/>
                  <w:lang w:val="es-MX"/>
                </w:rPr>
                <w:t>.</w:t>
              </w:r>
            </w:ins>
          </w:p>
          <w:p w14:paraId="704AE4EC" w14:textId="77777777" w:rsidR="0072201A" w:rsidRDefault="0072201A" w:rsidP="005E5608">
            <w:pPr>
              <w:rPr>
                <w:ins w:id="141" w:author="Andy Ortega A" w:date="2023-05-02T06:35:00Z"/>
                <w:rFonts w:asciiTheme="minorHAnsi" w:hAnsiTheme="minorHAnsi" w:cstheme="minorHAnsi"/>
                <w:lang w:val="es-MX"/>
              </w:rPr>
            </w:pPr>
          </w:p>
          <w:p w14:paraId="5DDB0CD0" w14:textId="43FACA56" w:rsidR="0072201A" w:rsidRDefault="0072201A" w:rsidP="005E5608">
            <w:pPr>
              <w:rPr>
                <w:ins w:id="142" w:author="Andy Ortega A" w:date="2023-05-02T06:36:00Z"/>
                <w:rFonts w:asciiTheme="minorHAnsi" w:hAnsiTheme="minorHAnsi" w:cstheme="minorHAnsi"/>
                <w:b/>
                <w:bCs/>
                <w:lang w:val="es-MX"/>
              </w:rPr>
            </w:pPr>
            <w:ins w:id="143" w:author="Andy Ortega A" w:date="2023-05-02T06:35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¿Cuál de las características listadas en el punto 3 pueden variar y cómo las definirías</w:t>
              </w:r>
            </w:ins>
            <w:ins w:id="144" w:author="Andy Ortega A" w:date="2023-05-02T06:36:00Z">
              <w:r>
                <w:rPr>
                  <w:rFonts w:asciiTheme="minorHAnsi" w:hAnsiTheme="minorHAnsi" w:cstheme="minorHAnsi"/>
                  <w:b/>
                  <w:bCs/>
                  <w:lang w:val="es-MX"/>
                </w:rPr>
                <w:t>?</w:t>
              </w:r>
            </w:ins>
          </w:p>
          <w:p w14:paraId="07C64809" w14:textId="318AAAFF" w:rsidR="0072201A" w:rsidRDefault="0072201A" w:rsidP="005E5608">
            <w:pPr>
              <w:rPr>
                <w:ins w:id="145" w:author="Andy Ortega A" w:date="2023-05-02T06:39:00Z"/>
                <w:rFonts w:asciiTheme="minorHAnsi" w:hAnsiTheme="minorHAnsi" w:cstheme="minorHAnsi"/>
                <w:lang w:val="es-MX"/>
              </w:rPr>
            </w:pPr>
            <w:ins w:id="146" w:author="Andy Ortega A" w:date="2023-05-02T06:39:00Z">
              <w:r>
                <w:rPr>
                  <w:rFonts w:asciiTheme="minorHAnsi" w:hAnsiTheme="minorHAnsi" w:cstheme="minorHAnsi"/>
                  <w:lang w:val="es-MX"/>
                </w:rPr>
                <w:t>Edad.</w:t>
              </w:r>
            </w:ins>
          </w:p>
          <w:p w14:paraId="051FDDF7" w14:textId="4228E30D" w:rsidR="0072201A" w:rsidRDefault="0072201A" w:rsidP="005E5608">
            <w:pPr>
              <w:rPr>
                <w:ins w:id="147" w:author="Andy Ortega A" w:date="2023-05-02T06:40:00Z"/>
                <w:rFonts w:asciiTheme="minorHAnsi" w:hAnsiTheme="minorHAnsi" w:cstheme="minorHAnsi"/>
                <w:lang w:val="es-MX"/>
              </w:rPr>
            </w:pPr>
            <w:ins w:id="148" w:author="Andy Ortega A" w:date="2023-05-02T06:40:00Z">
              <w:r>
                <w:rPr>
                  <w:rFonts w:asciiTheme="minorHAnsi" w:hAnsiTheme="minorHAnsi" w:cstheme="minorHAnsi"/>
                  <w:lang w:val="es-MX"/>
                </w:rPr>
                <w:t>Preadolescente: 12 – 15</w:t>
              </w:r>
            </w:ins>
          </w:p>
          <w:p w14:paraId="4B32FF1C" w14:textId="769E9A66" w:rsidR="0072201A" w:rsidRDefault="0072201A" w:rsidP="005E5608">
            <w:pPr>
              <w:rPr>
                <w:ins w:id="149" w:author="Andy Ortega A" w:date="2023-05-02T06:41:00Z"/>
                <w:rFonts w:asciiTheme="minorHAnsi" w:hAnsiTheme="minorHAnsi" w:cstheme="minorHAnsi"/>
                <w:lang w:val="es-MX"/>
              </w:rPr>
            </w:pPr>
            <w:ins w:id="150" w:author="Andy Ortega A" w:date="2023-05-02T06:40:00Z">
              <w:r>
                <w:rPr>
                  <w:rFonts w:asciiTheme="minorHAnsi" w:hAnsiTheme="minorHAnsi" w:cstheme="minorHAnsi"/>
                  <w:lang w:val="es-MX"/>
                </w:rPr>
                <w:t>Adolescente: 1</w:t>
              </w:r>
            </w:ins>
            <w:ins w:id="151" w:author="Andy Ortega A" w:date="2023-05-02T06:41:00Z">
              <w:r>
                <w:rPr>
                  <w:rFonts w:asciiTheme="minorHAnsi" w:hAnsiTheme="minorHAnsi" w:cstheme="minorHAnsi"/>
                  <w:lang w:val="es-MX"/>
                </w:rPr>
                <w:t>6</w:t>
              </w:r>
            </w:ins>
            <w:ins w:id="152" w:author="Andy Ortega A" w:date="2023-05-02T06:40:00Z">
              <w:r>
                <w:rPr>
                  <w:rFonts w:asciiTheme="minorHAnsi" w:hAnsiTheme="minorHAnsi" w:cstheme="minorHAnsi"/>
                  <w:lang w:val="es-MX"/>
                </w:rPr>
                <w:t xml:space="preserve"> </w:t>
              </w:r>
            </w:ins>
            <w:ins w:id="153" w:author="Andy Ortega A" w:date="2023-05-02T06:41:00Z">
              <w:r>
                <w:rPr>
                  <w:rFonts w:asciiTheme="minorHAnsi" w:hAnsiTheme="minorHAnsi" w:cstheme="minorHAnsi"/>
                  <w:lang w:val="es-MX"/>
                </w:rPr>
                <w:t>–</w:t>
              </w:r>
            </w:ins>
            <w:ins w:id="154" w:author="Andy Ortega A" w:date="2023-05-02T06:40:00Z">
              <w:r>
                <w:rPr>
                  <w:rFonts w:asciiTheme="minorHAnsi" w:hAnsiTheme="minorHAnsi" w:cstheme="minorHAnsi"/>
                  <w:lang w:val="es-MX"/>
                </w:rPr>
                <w:t xml:space="preserve"> 2</w:t>
              </w:r>
            </w:ins>
            <w:ins w:id="155" w:author="Andy Ortega A" w:date="2023-05-02T06:41:00Z">
              <w:r>
                <w:rPr>
                  <w:rFonts w:asciiTheme="minorHAnsi" w:hAnsiTheme="minorHAnsi" w:cstheme="minorHAnsi"/>
                  <w:lang w:val="es-MX"/>
                </w:rPr>
                <w:t>2</w:t>
              </w:r>
            </w:ins>
          </w:p>
          <w:p w14:paraId="6AA92A86" w14:textId="769E905A" w:rsidR="0072201A" w:rsidRDefault="0072201A" w:rsidP="005E5608">
            <w:pPr>
              <w:rPr>
                <w:ins w:id="156" w:author="Andy Ortega A" w:date="2023-05-02T06:41:00Z"/>
                <w:rFonts w:asciiTheme="minorHAnsi" w:hAnsiTheme="minorHAnsi" w:cstheme="minorHAnsi"/>
                <w:lang w:val="es-MX"/>
              </w:rPr>
            </w:pPr>
            <w:ins w:id="157" w:author="Andy Ortega A" w:date="2023-05-02T06:41:00Z">
              <w:r>
                <w:rPr>
                  <w:rFonts w:asciiTheme="minorHAnsi" w:hAnsiTheme="minorHAnsi" w:cstheme="minorHAnsi"/>
                  <w:lang w:val="es-MX"/>
                </w:rPr>
                <w:t>Adulto Joven: 23 – 30</w:t>
              </w:r>
            </w:ins>
          </w:p>
          <w:p w14:paraId="26925FDB" w14:textId="6959250C" w:rsidR="0072201A" w:rsidRDefault="0072201A" w:rsidP="005E5608">
            <w:pPr>
              <w:rPr>
                <w:ins w:id="158" w:author="Andy Ortega A" w:date="2023-05-02T06:41:00Z"/>
                <w:rFonts w:asciiTheme="minorHAnsi" w:hAnsiTheme="minorHAnsi" w:cstheme="minorHAnsi"/>
                <w:lang w:val="es-MX"/>
              </w:rPr>
            </w:pPr>
            <w:ins w:id="159" w:author="Andy Ortega A" w:date="2023-05-02T06:41:00Z">
              <w:r>
                <w:rPr>
                  <w:rFonts w:asciiTheme="minorHAnsi" w:hAnsiTheme="minorHAnsi" w:cstheme="minorHAnsi"/>
                  <w:lang w:val="es-MX"/>
                </w:rPr>
                <w:t xml:space="preserve">Adulto: 31 – </w:t>
              </w:r>
            </w:ins>
            <w:ins w:id="160" w:author="Andy Ortega A" w:date="2023-05-02T06:42:00Z">
              <w:r>
                <w:rPr>
                  <w:rFonts w:asciiTheme="minorHAnsi" w:hAnsiTheme="minorHAnsi" w:cstheme="minorHAnsi"/>
                  <w:lang w:val="es-MX"/>
                </w:rPr>
                <w:t>6</w:t>
              </w:r>
            </w:ins>
            <w:ins w:id="161" w:author="Andy Ortega A" w:date="2023-05-02T06:41:00Z">
              <w:r>
                <w:rPr>
                  <w:rFonts w:asciiTheme="minorHAnsi" w:hAnsiTheme="minorHAnsi" w:cstheme="minorHAnsi"/>
                  <w:lang w:val="es-MX"/>
                </w:rPr>
                <w:t>0</w:t>
              </w:r>
            </w:ins>
          </w:p>
          <w:p w14:paraId="11F8C8DB" w14:textId="0503E2D1" w:rsidR="0072201A" w:rsidRPr="0072201A" w:rsidRDefault="0072201A" w:rsidP="005E5608">
            <w:pPr>
              <w:rPr>
                <w:ins w:id="162" w:author="Andy Ortega A" w:date="2023-05-02T06:28:00Z"/>
                <w:rFonts w:asciiTheme="minorHAnsi" w:hAnsiTheme="minorHAnsi" w:cstheme="minorHAnsi"/>
                <w:lang w:val="es-MX"/>
                <w:rPrChange w:id="163" w:author="Andy Ortega A" w:date="2023-05-02T06:36:00Z">
                  <w:rPr>
                    <w:ins w:id="164" w:author="Andy Ortega A" w:date="2023-05-02T06:28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ins w:id="165" w:author="Andy Ortega A" w:date="2023-05-02T06:41:00Z">
              <w:r>
                <w:rPr>
                  <w:rFonts w:asciiTheme="minorHAnsi" w:hAnsiTheme="minorHAnsi" w:cstheme="minorHAnsi"/>
                  <w:lang w:val="es-MX"/>
                </w:rPr>
                <w:t xml:space="preserve">Adulto Mayor: </w:t>
              </w:r>
            </w:ins>
            <w:ins w:id="166" w:author="Andy Ortega A" w:date="2023-05-02T06:42:00Z">
              <w:r>
                <w:rPr>
                  <w:rFonts w:asciiTheme="minorHAnsi" w:hAnsiTheme="minorHAnsi" w:cstheme="minorHAnsi"/>
                  <w:lang w:val="es-MX"/>
                </w:rPr>
                <w:t>60 en adelante.</w:t>
              </w:r>
            </w:ins>
          </w:p>
          <w:p w14:paraId="41ABDC45" w14:textId="6C7E9712" w:rsidR="00D43AC4" w:rsidRPr="00AC17DF" w:rsidDel="005E5608" w:rsidRDefault="00D43AC4">
            <w:pPr>
              <w:rPr>
                <w:del w:id="167" w:author="Andy Ortega A" w:date="2023-05-02T06:27:00Z"/>
                <w:lang w:val="es-MX"/>
                <w:rPrChange w:id="168" w:author="Cuenta Microsoft" w:date="2023-05-02T12:26:00Z">
                  <w:rPr>
                    <w:del w:id="169" w:author="Andy Ortega A" w:date="2023-05-02T06:27:00Z"/>
                  </w:rPr>
                </w:rPrChange>
              </w:rPr>
            </w:pPr>
          </w:p>
          <w:p w14:paraId="792E1C87" w14:textId="10FD9139" w:rsidR="00D43AC4" w:rsidRPr="00AC17DF" w:rsidDel="005E5608" w:rsidRDefault="00D43AC4">
            <w:pPr>
              <w:rPr>
                <w:del w:id="170" w:author="Andy Ortega A" w:date="2023-05-02T06:27:00Z"/>
                <w:lang w:val="es-MX"/>
                <w:rPrChange w:id="171" w:author="Cuenta Microsoft" w:date="2023-05-02T12:26:00Z">
                  <w:rPr>
                    <w:del w:id="172" w:author="Andy Ortega A" w:date="2023-05-02T06:27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173" w:author="Andy Ortega A" w:date="2023-05-02T06:27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174" w:author="Andy Ortega A" w:date="2023-05-02T06:27:00Z">
              <w:r w:rsidRPr="00AC17DF" w:rsidDel="005E5608">
                <w:rPr>
                  <w:lang w:val="es-MX"/>
                  <w:rPrChange w:id="175" w:author="Cuenta Microsoft" w:date="2023-05-02T12:2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1]</w:delText>
              </w:r>
            </w:del>
          </w:p>
          <w:p w14:paraId="79096299" w14:textId="551A451D" w:rsidR="00D43AC4" w:rsidRPr="00AC17DF" w:rsidDel="005E5608" w:rsidRDefault="00D43AC4">
            <w:pPr>
              <w:rPr>
                <w:del w:id="176" w:author="Andy Ortega A" w:date="2023-05-02T06:27:00Z"/>
                <w:lang w:val="es-MX"/>
                <w:rPrChange w:id="177" w:author="Cuenta Microsoft" w:date="2023-05-02T12:26:00Z">
                  <w:rPr>
                    <w:del w:id="178" w:author="Andy Ortega A" w:date="2023-05-02T06:27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179" w:author="Andy Ortega A" w:date="2023-05-02T06:27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180" w:author="Andy Ortega A" w:date="2023-05-02T06:27:00Z">
              <w:r w:rsidRPr="00AC17DF" w:rsidDel="005E5608">
                <w:rPr>
                  <w:lang w:val="es-MX"/>
                  <w:rPrChange w:id="181" w:author="Cuenta Microsoft" w:date="2023-05-02T12:2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2]</w:delText>
              </w:r>
            </w:del>
          </w:p>
          <w:p w14:paraId="781875A6" w14:textId="306E5F01" w:rsidR="00D43AC4" w:rsidRPr="00AC17DF" w:rsidDel="005E5608" w:rsidRDefault="00D43AC4">
            <w:pPr>
              <w:rPr>
                <w:del w:id="182" w:author="Andy Ortega A" w:date="2023-05-02T06:27:00Z"/>
                <w:lang w:val="es-MX"/>
                <w:rPrChange w:id="183" w:author="Cuenta Microsoft" w:date="2023-05-02T12:26:00Z">
                  <w:rPr>
                    <w:del w:id="184" w:author="Andy Ortega A" w:date="2023-05-02T06:27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185" w:author="Andy Ortega A" w:date="2023-05-02T06:27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186" w:author="Andy Ortega A" w:date="2023-05-02T06:27:00Z">
              <w:r w:rsidRPr="00AC17DF" w:rsidDel="005E5608">
                <w:rPr>
                  <w:lang w:val="es-MX"/>
                  <w:rPrChange w:id="187" w:author="Cuenta Microsoft" w:date="2023-05-02T12:2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3]</w:delText>
              </w:r>
            </w:del>
          </w:p>
          <w:p w14:paraId="5D665B10" w14:textId="3E20D004" w:rsidR="00D43AC4" w:rsidRPr="00AC17DF" w:rsidDel="005E5608" w:rsidRDefault="00D43AC4">
            <w:pPr>
              <w:rPr>
                <w:del w:id="188" w:author="Andy Ortega A" w:date="2023-05-02T06:27:00Z"/>
                <w:lang w:val="es-MX"/>
                <w:rPrChange w:id="189" w:author="Cuenta Microsoft" w:date="2023-05-02T12:26:00Z">
                  <w:rPr>
                    <w:del w:id="190" w:author="Andy Ortega A" w:date="2023-05-02T06:27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  <w:pPrChange w:id="191" w:author="Andy Ortega A" w:date="2023-05-02T06:27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192" w:author="Andy Ortega A" w:date="2023-05-02T06:27:00Z">
              <w:r w:rsidRPr="00AC17DF" w:rsidDel="005E5608">
                <w:rPr>
                  <w:lang w:val="es-MX"/>
                  <w:rPrChange w:id="193" w:author="Cuenta Microsoft" w:date="2023-05-02T12:2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[Problemática 4]</w:delText>
              </w:r>
            </w:del>
          </w:p>
          <w:p w14:paraId="3AC05519" w14:textId="77777777" w:rsidR="00D43AC4" w:rsidRPr="00AC17DF" w:rsidRDefault="00D43AC4">
            <w:pPr>
              <w:rPr>
                <w:lang w:val="es-MX"/>
                <w:rPrChange w:id="194" w:author="Cuenta Microsoft" w:date="2023-05-02T12:26:00Z">
                  <w:rPr/>
                </w:rPrChange>
              </w:rPr>
              <w:pPrChange w:id="195" w:author="Andy Ortega A" w:date="2023-05-02T06:27:00Z">
                <w:pPr>
                  <w:pStyle w:val="Prrafodelista"/>
                </w:pPr>
              </w:pPrChange>
            </w:pPr>
          </w:p>
        </w:tc>
      </w:tr>
      <w:tr w:rsidR="00134417" w:rsidRPr="005872EC" w14:paraId="6F1E2058" w14:textId="77777777" w:rsidTr="00672836">
        <w:trPr>
          <w:trHeight w:val="839"/>
        </w:trPr>
        <w:tc>
          <w:tcPr>
            <w:tcW w:w="1915" w:type="dxa"/>
          </w:tcPr>
          <w:p w14:paraId="6E242B97" w14:textId="77777777" w:rsidR="00381DD1" w:rsidRPr="005872EC" w:rsidRDefault="00381DD1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7CA92E5F" w14:textId="21B11CCA" w:rsidR="00134417" w:rsidRPr="005872EC" w:rsidRDefault="009D482F">
            <w:pPr>
              <w:pStyle w:val="Ttulo2"/>
              <w:pPrChange w:id="196" w:author="Andy Ortega A" w:date="2023-05-02T11:22:00Z">
                <w:pPr>
                  <w:pStyle w:val="tableleft"/>
                </w:pPr>
              </w:pPrChange>
            </w:pPr>
            <w:del w:id="197" w:author="Andy Ortega A" w:date="2023-05-02T06:42:00Z">
              <w:r w:rsidRPr="005872EC" w:rsidDel="0072201A">
                <w:delText>Beneficios</w:delText>
              </w:r>
            </w:del>
            <w:ins w:id="198" w:author="Andy Ortega A" w:date="2023-05-02T06:42:00Z">
              <w:r w:rsidR="0072201A">
                <w:t xml:space="preserve">Cuestionario para participantes </w:t>
              </w:r>
            </w:ins>
            <w:ins w:id="199" w:author="Andy Ortega A" w:date="2023-05-02T06:43:00Z">
              <w:r w:rsidR="0072201A">
                <w:t>potenciales</w:t>
              </w:r>
            </w:ins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14:paraId="0164EFB9" w14:textId="77777777"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30"/>
            </w:tblGrid>
            <w:tr w:rsidR="0072201A" w14:paraId="057568E8" w14:textId="77777777" w:rsidTr="0072201A">
              <w:trPr>
                <w:ins w:id="200" w:author="Andy Ortega A" w:date="2023-05-02T06:43:00Z"/>
              </w:trPr>
              <w:tc>
                <w:tcPr>
                  <w:tcW w:w="7430" w:type="dxa"/>
                </w:tcPr>
                <w:p w14:paraId="261BF0FB" w14:textId="77777777" w:rsidR="0072201A" w:rsidRDefault="0072201A" w:rsidP="0072201A">
                  <w:pPr>
                    <w:jc w:val="center"/>
                    <w:rPr>
                      <w:ins w:id="201" w:author="Andy Ortega A" w:date="2023-05-02T06:43:00Z"/>
                      <w:rFonts w:asciiTheme="minorHAnsi" w:hAnsiTheme="minorHAnsi" w:cstheme="minorHAnsi"/>
                      <w:b/>
                      <w:bCs/>
                      <w:lang w:val="es-MX"/>
                    </w:rPr>
                  </w:pPr>
                  <w:ins w:id="202" w:author="Andy Ortega A" w:date="2023-05-02T06:43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Cuestionario para participantes</w:t>
                    </w:r>
                  </w:ins>
                </w:p>
                <w:p w14:paraId="0E398F48" w14:textId="77777777" w:rsidR="0072201A" w:rsidRDefault="00EF420A" w:rsidP="00EF420A">
                  <w:pPr>
                    <w:rPr>
                      <w:ins w:id="203" w:author="Andy Ortega A" w:date="2023-05-02T06:43:00Z"/>
                      <w:rFonts w:asciiTheme="minorHAnsi" w:hAnsiTheme="minorHAnsi" w:cstheme="minorHAnsi"/>
                      <w:lang w:val="es-MX"/>
                    </w:rPr>
                  </w:pPr>
                  <w:ins w:id="204" w:author="Andy Ortega A" w:date="2023-05-02T06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Nombre completo:</w:t>
                    </w:r>
                  </w:ins>
                </w:p>
                <w:p w14:paraId="6A2199CC" w14:textId="77777777" w:rsidR="00EF420A" w:rsidRDefault="00EF420A" w:rsidP="00EF420A">
                  <w:pPr>
                    <w:rPr>
                      <w:ins w:id="205" w:author="Andy Ortega A" w:date="2023-05-02T06:44:00Z"/>
                      <w:rFonts w:asciiTheme="minorHAnsi" w:hAnsiTheme="minorHAnsi" w:cstheme="minorHAnsi"/>
                      <w:lang w:val="es-MX"/>
                    </w:rPr>
                  </w:pPr>
                  <w:ins w:id="206" w:author="Andy Ortega A" w:date="2023-05-02T06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Número de cel</w:t>
                    </w:r>
                  </w:ins>
                  <w:ins w:id="207" w:author="Andy Ortega A" w:date="2023-05-02T06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ular:</w:t>
                    </w:r>
                  </w:ins>
                </w:p>
                <w:p w14:paraId="33FBEF6F" w14:textId="77777777" w:rsidR="00EF420A" w:rsidRDefault="00EF420A" w:rsidP="00EF420A">
                  <w:pPr>
                    <w:rPr>
                      <w:ins w:id="208" w:author="Andy Ortega A" w:date="2023-05-02T06:44:00Z"/>
                      <w:rFonts w:asciiTheme="minorHAnsi" w:hAnsiTheme="minorHAnsi" w:cstheme="minorHAnsi"/>
                      <w:lang w:val="es-MX"/>
                    </w:rPr>
                  </w:pPr>
                  <w:ins w:id="209" w:author="Andy Ortega A" w:date="2023-05-02T06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Edad:</w:t>
                    </w:r>
                  </w:ins>
                </w:p>
                <w:p w14:paraId="42996EFF" w14:textId="77777777" w:rsidR="00EF420A" w:rsidRDefault="00EF420A" w:rsidP="00EF420A">
                  <w:pPr>
                    <w:rPr>
                      <w:ins w:id="210" w:author="Andy Ortega A" w:date="2023-05-02T06:44:00Z"/>
                      <w:rFonts w:asciiTheme="minorHAnsi" w:hAnsiTheme="minorHAnsi" w:cstheme="minorHAnsi"/>
                      <w:lang w:val="es-MX"/>
                    </w:rPr>
                  </w:pPr>
                </w:p>
                <w:p w14:paraId="67282920" w14:textId="77777777" w:rsidR="00EF420A" w:rsidRPr="00EF420A" w:rsidRDefault="00EF420A" w:rsidP="00EF420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ins w:id="211" w:author="Andy Ortega A" w:date="2023-05-02T06:44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12" w:author="Andy Ortega A" w:date="2023-05-02T06:49:00Z">
                        <w:rPr>
                          <w:ins w:id="213" w:author="Andy Ortega A" w:date="2023-05-02T06:44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14" w:author="Andy Ortega A" w:date="2023-05-02T06:44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15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En la actualidad, ¿cuentas con un teléfono celular o </w:t>
                    </w:r>
                    <w:proofErr w:type="spellStart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16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smartphone</w:t>
                    </w:r>
                    <w:proofErr w:type="spellEnd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17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 con el que puedas comunicarte?</w:t>
                    </w:r>
                  </w:ins>
                </w:p>
                <w:p w14:paraId="496C4871" w14:textId="49D33320" w:rsidR="00EF420A" w:rsidRPr="00EF420A" w:rsidRDefault="00EF420A">
                  <w:pPr>
                    <w:pStyle w:val="Prrafodelista"/>
                    <w:rPr>
                      <w:ins w:id="218" w:author="Andy Ortega A" w:date="2023-05-02T06:44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19" w:author="Andy Ortega A" w:date="2023-05-02T06:49:00Z">
                        <w:rPr>
                          <w:ins w:id="220" w:author="Andy Ortega A" w:date="2023-05-02T06:44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  <w:pPrChange w:id="221" w:author="Andy Ortega A" w:date="2023-05-02T06:44:00Z">
                      <w:pPr>
                        <w:pStyle w:val="Prrafodelista"/>
                        <w:numPr>
                          <w:numId w:val="21"/>
                        </w:numPr>
                        <w:ind w:hanging="360"/>
                      </w:pPr>
                    </w:pPrChange>
                  </w:pPr>
                  <w:ins w:id="222" w:author="Andy Ortega A" w:date="2023-05-02T06:45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23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__ sí           __ no</w:t>
                    </w:r>
                  </w:ins>
                </w:p>
                <w:p w14:paraId="6B212697" w14:textId="77777777" w:rsidR="00EF420A" w:rsidRPr="00EF420A" w:rsidRDefault="00EF420A" w:rsidP="00EF420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ins w:id="224" w:author="Andy Ortega A" w:date="2023-05-02T06:45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25" w:author="Andy Ortega A" w:date="2023-05-02T06:49:00Z">
                        <w:rPr>
                          <w:ins w:id="226" w:author="Andy Ortega A" w:date="2023-05-02T06:45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27" w:author="Andy Ortega A" w:date="2023-05-02T06:45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28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Si respondiste que sí, ¿hace cuánto tiempo lo utilizas?</w:t>
                    </w:r>
                  </w:ins>
                </w:p>
                <w:p w14:paraId="55A8DC09" w14:textId="77777777" w:rsidR="00EF420A" w:rsidRPr="00EF420A" w:rsidRDefault="00EF420A" w:rsidP="00EF420A">
                  <w:pPr>
                    <w:pStyle w:val="Prrafodelista"/>
                    <w:rPr>
                      <w:ins w:id="229" w:author="Andy Ortega A" w:date="2023-05-02T06:45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30" w:author="Andy Ortega A" w:date="2023-05-02T06:49:00Z">
                        <w:rPr>
                          <w:ins w:id="231" w:author="Andy Ortega A" w:date="2023-05-02T06:45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32" w:author="Andy Ortega A" w:date="2023-05-02T06:45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33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__ </w:t>
                    </w:r>
                    <w:proofErr w:type="gramStart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34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menos</w:t>
                    </w:r>
                    <w:proofErr w:type="gramEnd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35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 de 6 meses.</w:t>
                    </w:r>
                  </w:ins>
                </w:p>
                <w:p w14:paraId="287255D7" w14:textId="77777777" w:rsidR="00EF420A" w:rsidRPr="00EF420A" w:rsidRDefault="00EF420A" w:rsidP="00EF420A">
                  <w:pPr>
                    <w:pStyle w:val="Prrafodelista"/>
                    <w:rPr>
                      <w:ins w:id="236" w:author="Andy Ortega A" w:date="2023-05-02T06:45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37" w:author="Andy Ortega A" w:date="2023-05-02T06:49:00Z">
                        <w:rPr>
                          <w:ins w:id="238" w:author="Andy Ortega A" w:date="2023-05-02T06:45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39" w:author="Andy Ortega A" w:date="2023-05-02T06:45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40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__ 6 – 12 meses.</w:t>
                    </w:r>
                  </w:ins>
                </w:p>
                <w:p w14:paraId="43662FD8" w14:textId="77777777" w:rsidR="00EF420A" w:rsidRPr="00EF420A" w:rsidRDefault="00EF420A" w:rsidP="00EF420A">
                  <w:pPr>
                    <w:pStyle w:val="Prrafodelista"/>
                    <w:rPr>
                      <w:ins w:id="241" w:author="Andy Ortega A" w:date="2023-05-02T06:46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42" w:author="Andy Ortega A" w:date="2023-05-02T06:49:00Z">
                        <w:rPr>
                          <w:ins w:id="243" w:author="Andy Ortega A" w:date="2023-05-02T06:46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44" w:author="Andy Ortega A" w:date="2023-05-02T06:45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45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_</w:t>
                    </w:r>
                  </w:ins>
                  <w:ins w:id="246" w:author="Andy Ortega A" w:date="2023-05-02T06:46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47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_</w:t>
                    </w:r>
                  </w:ins>
                  <w:ins w:id="248" w:author="Andy Ortega A" w:date="2023-05-02T06:45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49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 </w:t>
                    </w:r>
                    <w:proofErr w:type="gramStart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50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más</w:t>
                    </w:r>
                  </w:ins>
                  <w:proofErr w:type="gramEnd"/>
                  <w:ins w:id="251" w:author="Andy Ortega A" w:date="2023-05-02T06:46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52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 de un año.</w:t>
                    </w:r>
                  </w:ins>
                </w:p>
                <w:p w14:paraId="135F84E6" w14:textId="77777777" w:rsidR="00EF420A" w:rsidRPr="00EF420A" w:rsidRDefault="00EF420A" w:rsidP="00EF420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ins w:id="253" w:author="Andy Ortega A" w:date="2023-05-02T06:46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54" w:author="Andy Ortega A" w:date="2023-05-02T06:49:00Z">
                        <w:rPr>
                          <w:ins w:id="255" w:author="Andy Ortega A" w:date="2023-05-02T06:46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56" w:author="Andy Ortega A" w:date="2023-05-02T06:46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57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¿Usas aplicaciones frecuentemente?</w:t>
                    </w:r>
                  </w:ins>
                </w:p>
                <w:p w14:paraId="0369AB09" w14:textId="77777777" w:rsidR="00EF420A" w:rsidRPr="00EF420A" w:rsidRDefault="00EF420A" w:rsidP="00EF420A">
                  <w:pPr>
                    <w:pStyle w:val="Prrafodelista"/>
                    <w:rPr>
                      <w:ins w:id="258" w:author="Andy Ortega A" w:date="2023-05-02T06:47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59" w:author="Andy Ortega A" w:date="2023-05-02T06:49:00Z">
                        <w:rPr>
                          <w:ins w:id="260" w:author="Andy Ortega A" w:date="2023-05-02T06:47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61" w:author="Andy Ortega A" w:date="2023-05-02T06:47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62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__ sí            __ no</w:t>
                    </w:r>
                  </w:ins>
                </w:p>
                <w:p w14:paraId="473A42E6" w14:textId="77777777" w:rsidR="00EF420A" w:rsidRPr="00EF420A" w:rsidRDefault="00EF420A" w:rsidP="00EF420A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ins w:id="263" w:author="Andy Ortega A" w:date="2023-05-02T06:47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64" w:author="Andy Ortega A" w:date="2023-05-02T06:49:00Z">
                        <w:rPr>
                          <w:ins w:id="265" w:author="Andy Ortega A" w:date="2023-05-02T06:47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66" w:author="Andy Ortega A" w:date="2023-05-02T06:47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67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Si respondiste que sí, ¿qué tipo de aplicaciones utilizas frecuentemente?</w:t>
                    </w:r>
                  </w:ins>
                </w:p>
                <w:p w14:paraId="1F8DB9FE" w14:textId="77777777" w:rsidR="00EF420A" w:rsidRPr="00EF420A" w:rsidRDefault="00EF420A" w:rsidP="00EF420A">
                  <w:pPr>
                    <w:pStyle w:val="Prrafodelista"/>
                    <w:rPr>
                      <w:ins w:id="268" w:author="Andy Ortega A" w:date="2023-05-02T06:47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69" w:author="Andy Ortega A" w:date="2023-05-02T06:49:00Z">
                        <w:rPr>
                          <w:ins w:id="270" w:author="Andy Ortega A" w:date="2023-05-02T06:47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71" w:author="Andy Ortega A" w:date="2023-05-02T06:47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72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__ </w:t>
                    </w:r>
                    <w:proofErr w:type="gramStart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73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aplicaciones</w:t>
                    </w:r>
                    <w:proofErr w:type="gramEnd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74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 de banca.</w:t>
                    </w:r>
                  </w:ins>
                </w:p>
                <w:p w14:paraId="2650F75C" w14:textId="77777777" w:rsidR="00EF420A" w:rsidRPr="00EF420A" w:rsidRDefault="00EF420A" w:rsidP="00EF420A">
                  <w:pPr>
                    <w:pStyle w:val="Prrafodelista"/>
                    <w:rPr>
                      <w:ins w:id="275" w:author="Andy Ortega A" w:date="2023-05-02T06:48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76" w:author="Andy Ortega A" w:date="2023-05-02T06:49:00Z">
                        <w:rPr>
                          <w:ins w:id="277" w:author="Andy Ortega A" w:date="2023-05-02T06:48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78" w:author="Andy Ortega A" w:date="2023-05-02T06:47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79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__ aplicaciones recreativas (j</w:t>
                    </w:r>
                  </w:ins>
                  <w:ins w:id="280" w:author="Andy Ortega A" w:date="2023-05-02T06:48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81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uegos)</w:t>
                    </w:r>
                  </w:ins>
                </w:p>
                <w:p w14:paraId="1B6D473E" w14:textId="77777777" w:rsidR="00EF420A" w:rsidRPr="00EF420A" w:rsidRDefault="00EF420A" w:rsidP="00EF420A">
                  <w:pPr>
                    <w:pStyle w:val="Prrafodelista"/>
                    <w:rPr>
                      <w:ins w:id="282" w:author="Andy Ortega A" w:date="2023-05-02T06:48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83" w:author="Andy Ortega A" w:date="2023-05-02T06:49:00Z">
                        <w:rPr>
                          <w:ins w:id="284" w:author="Andy Ortega A" w:date="2023-05-02T06:48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85" w:author="Andy Ortega A" w:date="2023-05-02T06:48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86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__ </w:t>
                    </w:r>
                    <w:proofErr w:type="gramStart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87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aplicaciones</w:t>
                    </w:r>
                    <w:proofErr w:type="gramEnd"/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88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 sociales.</w:t>
                    </w:r>
                  </w:ins>
                </w:p>
                <w:p w14:paraId="7230B83D" w14:textId="77777777" w:rsidR="00EF420A" w:rsidRPr="00EF420A" w:rsidRDefault="00EF420A" w:rsidP="00EF420A">
                  <w:pPr>
                    <w:pStyle w:val="Prrafodelista"/>
                    <w:rPr>
                      <w:ins w:id="289" w:author="Andy Ortega A" w:date="2023-05-02T06:49:00Z"/>
                      <w:rFonts w:asciiTheme="minorHAnsi" w:hAnsiTheme="minorHAnsi" w:cstheme="minorHAnsi"/>
                      <w:sz w:val="22"/>
                      <w:szCs w:val="22"/>
                      <w:lang w:val="es-MX"/>
                      <w:rPrChange w:id="290" w:author="Andy Ortega A" w:date="2023-05-02T06:49:00Z">
                        <w:rPr>
                          <w:ins w:id="291" w:author="Andy Ortega A" w:date="2023-05-02T06:49:00Z"/>
                          <w:rFonts w:asciiTheme="minorHAnsi" w:hAnsiTheme="minorHAnsi" w:cstheme="minorHAnsi"/>
                          <w:lang w:val="es-MX"/>
                        </w:rPr>
                      </w:rPrChange>
                    </w:rPr>
                  </w:pPr>
                  <w:ins w:id="292" w:author="Andy Ortega A" w:date="2023-05-02T06:48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93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__ </w:t>
                    </w:r>
                  </w:ins>
                  <w:ins w:id="294" w:author="Andy Ortega A" w:date="2023-05-02T06:49:00Z">
                    <w:r w:rsidRPr="00EF420A"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  <w:rPrChange w:id="295" w:author="Andy Ortega A" w:date="2023-05-02T06:49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otras: ______________</w:t>
                    </w:r>
                  </w:ins>
                </w:p>
                <w:p w14:paraId="007446ED" w14:textId="77777777" w:rsidR="00EF420A" w:rsidRDefault="00EF420A" w:rsidP="00EF420A">
                  <w:pPr>
                    <w:pStyle w:val="Prrafodelista"/>
                    <w:rPr>
                      <w:ins w:id="296" w:author="Andy Ortega A" w:date="2023-05-02T06:49:00Z"/>
                      <w:rFonts w:asciiTheme="minorHAnsi" w:hAnsiTheme="minorHAnsi" w:cstheme="minorHAnsi"/>
                      <w:lang w:val="es-MX"/>
                    </w:rPr>
                  </w:pPr>
                </w:p>
                <w:p w14:paraId="321C5F01" w14:textId="6C2FE357" w:rsidR="00EF420A" w:rsidRPr="00EF420A" w:rsidRDefault="00EF420A">
                  <w:pPr>
                    <w:jc w:val="center"/>
                    <w:rPr>
                      <w:ins w:id="297" w:author="Andy Ortega A" w:date="2023-05-02T06:43:00Z"/>
                      <w:rFonts w:asciiTheme="minorHAnsi" w:hAnsiTheme="minorHAnsi" w:cstheme="minorHAnsi"/>
                      <w:lang w:val="es-MX"/>
                      <w:rPrChange w:id="298" w:author="Andy Ortega A" w:date="2023-05-02T06:49:00Z">
                        <w:rPr>
                          <w:ins w:id="299" w:author="Andy Ortega A" w:date="2023-05-02T06:43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  <w:pPrChange w:id="300" w:author="Andy Ortega A" w:date="2023-05-02T06:49:00Z">
                      <w:pPr>
                        <w:jc w:val="both"/>
                      </w:pPr>
                    </w:pPrChange>
                  </w:pPr>
                  <w:ins w:id="301" w:author="Andy Ortega A" w:date="2023-05-02T06:4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Gracias por llenar este formulario. Nos comunicaremos con usted.</w:t>
                    </w:r>
                  </w:ins>
                </w:p>
              </w:tc>
            </w:tr>
          </w:tbl>
          <w:p w14:paraId="184D2D67" w14:textId="132C3DB9" w:rsidR="00D43AC4" w:rsidRPr="005872EC" w:rsidDel="0072201A" w:rsidRDefault="00D43AC4">
            <w:pPr>
              <w:jc w:val="both"/>
              <w:rPr>
                <w:del w:id="302" w:author="Andy Ortega A" w:date="2023-05-02T06:43:00Z"/>
                <w:rFonts w:asciiTheme="minorHAnsi" w:hAnsiTheme="minorHAnsi" w:cstheme="minorHAnsi"/>
                <w:color w:val="8064A2" w:themeColor="accent4"/>
                <w:lang w:val="es-MX"/>
              </w:rPr>
            </w:pPr>
            <w:del w:id="303" w:author="Andy Ortega A" w:date="2023-05-02T06:43:00Z">
              <w:r w:rsidRPr="005872EC" w:rsidDel="0072201A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[Los beneficios describen las ventajas del desarrollo del proyecto y los problemas planteados que la aplicación resolverá.</w:delText>
              </w:r>
              <w:r w:rsidR="00AF6E0A" w:rsidRPr="005872EC" w:rsidDel="0072201A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 xml:space="preserve"> Incluye la aportación social.</w:delText>
              </w:r>
              <w:r w:rsidRPr="005872EC" w:rsidDel="0072201A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]</w:delText>
              </w:r>
            </w:del>
          </w:p>
          <w:p w14:paraId="63D38DCD" w14:textId="4BA6B562" w:rsidR="00D43AC4" w:rsidRPr="005872EC" w:rsidDel="0072201A" w:rsidRDefault="00D43AC4">
            <w:pPr>
              <w:jc w:val="both"/>
              <w:rPr>
                <w:del w:id="304" w:author="Andy Ortega A" w:date="2023-05-02T06:43:00Z"/>
                <w:rFonts w:asciiTheme="minorHAnsi" w:hAnsiTheme="minorHAnsi" w:cstheme="minorHAnsi"/>
                <w:lang w:val="es-MX"/>
              </w:rPr>
            </w:pPr>
          </w:p>
          <w:p w14:paraId="45F3DE75" w14:textId="10837102" w:rsidR="00D43AC4" w:rsidRPr="005872EC" w:rsidDel="0072201A" w:rsidRDefault="00D43AC4">
            <w:pPr>
              <w:jc w:val="both"/>
              <w:rPr>
                <w:del w:id="305" w:author="Andy Ortega A" w:date="2023-05-02T06:43:00Z"/>
                <w:rFonts w:asciiTheme="minorHAnsi" w:hAnsiTheme="minorHAnsi" w:cstheme="minorHAnsi"/>
                <w:color w:val="8064A2" w:themeColor="accent4"/>
                <w:lang w:val="es-MX"/>
              </w:rPr>
              <w:pPrChange w:id="306" w:author="Andy Ortega A" w:date="2023-05-02T06:43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307" w:author="Andy Ortega A" w:date="2023-05-02T06:43:00Z">
              <w:r w:rsidRPr="005872EC" w:rsidDel="0072201A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[Beneficio 1]</w:delText>
              </w:r>
            </w:del>
          </w:p>
          <w:p w14:paraId="37A9FCBB" w14:textId="2EFDE396" w:rsidR="00D43AC4" w:rsidRPr="005872EC" w:rsidDel="0072201A" w:rsidRDefault="00D43AC4">
            <w:pPr>
              <w:jc w:val="both"/>
              <w:rPr>
                <w:del w:id="308" w:author="Andy Ortega A" w:date="2023-05-02T06:43:00Z"/>
                <w:rFonts w:asciiTheme="minorHAnsi" w:hAnsiTheme="minorHAnsi" w:cstheme="minorHAnsi"/>
                <w:color w:val="8064A2" w:themeColor="accent4"/>
                <w:lang w:val="es-MX"/>
              </w:rPr>
              <w:pPrChange w:id="309" w:author="Andy Ortega A" w:date="2023-05-02T06:43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310" w:author="Andy Ortega A" w:date="2023-05-02T06:43:00Z">
              <w:r w:rsidRPr="005872EC" w:rsidDel="0072201A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[Beneficio 2]</w:delText>
              </w:r>
            </w:del>
          </w:p>
          <w:p w14:paraId="0F515DB0" w14:textId="68A8A9CC" w:rsidR="00D43AC4" w:rsidRPr="005872EC" w:rsidDel="0072201A" w:rsidRDefault="00D43AC4">
            <w:pPr>
              <w:jc w:val="both"/>
              <w:rPr>
                <w:del w:id="311" w:author="Andy Ortega A" w:date="2023-05-02T06:43:00Z"/>
                <w:rFonts w:asciiTheme="minorHAnsi" w:hAnsiTheme="minorHAnsi" w:cstheme="minorHAnsi"/>
                <w:color w:val="8064A2" w:themeColor="accent4"/>
                <w:lang w:val="es-MX"/>
              </w:rPr>
              <w:pPrChange w:id="312" w:author="Andy Ortega A" w:date="2023-05-02T06:43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313" w:author="Andy Ortega A" w:date="2023-05-02T06:43:00Z">
              <w:r w:rsidRPr="005872EC" w:rsidDel="0072201A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[Beneficio 3]</w:delText>
              </w:r>
            </w:del>
          </w:p>
          <w:p w14:paraId="3F83F4EA" w14:textId="2A31E7CB" w:rsidR="00D43AC4" w:rsidRPr="005872EC" w:rsidDel="0072201A" w:rsidRDefault="00D43AC4">
            <w:pPr>
              <w:jc w:val="both"/>
              <w:rPr>
                <w:del w:id="314" w:author="Andy Ortega A" w:date="2023-05-02T06:43:00Z"/>
                <w:rFonts w:asciiTheme="minorHAnsi" w:hAnsiTheme="minorHAnsi" w:cstheme="minorHAnsi"/>
                <w:color w:val="8064A2" w:themeColor="accent4"/>
                <w:lang w:val="es-MX"/>
              </w:rPr>
              <w:pPrChange w:id="315" w:author="Andy Ortega A" w:date="2023-05-02T06:43:00Z">
                <w:pPr>
                  <w:pStyle w:val="Prrafodelista"/>
                  <w:numPr>
                    <w:numId w:val="18"/>
                  </w:numPr>
                  <w:ind w:hanging="360"/>
                </w:pPr>
              </w:pPrChange>
            </w:pPr>
            <w:del w:id="316" w:author="Andy Ortega A" w:date="2023-05-02T06:43:00Z">
              <w:r w:rsidRPr="005872EC" w:rsidDel="0072201A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[Beneficio 4]</w:delText>
              </w:r>
            </w:del>
          </w:p>
          <w:p w14:paraId="445795E4" w14:textId="77777777" w:rsidR="00A06A27" w:rsidRPr="005872EC" w:rsidRDefault="00A06A27">
            <w:pPr>
              <w:jc w:val="both"/>
              <w:rPr>
                <w:rFonts w:asciiTheme="minorHAnsi" w:hAnsiTheme="minorHAnsi" w:cstheme="minorHAnsi"/>
                <w:lang w:val="es-MX"/>
              </w:rPr>
              <w:pPrChange w:id="317" w:author="Andy Ortega A" w:date="2023-05-02T06:43:00Z">
                <w:pPr/>
              </w:pPrChange>
            </w:pPr>
          </w:p>
        </w:tc>
      </w:tr>
      <w:tr w:rsidR="00134417" w:rsidRPr="00AC17DF" w14:paraId="76669B98" w14:textId="77777777" w:rsidTr="00550683">
        <w:trPr>
          <w:trHeight w:val="828"/>
        </w:trPr>
        <w:tc>
          <w:tcPr>
            <w:tcW w:w="1915" w:type="dxa"/>
          </w:tcPr>
          <w:p w14:paraId="71CBCBF9" w14:textId="77777777" w:rsidR="00134417" w:rsidRPr="005872EC" w:rsidRDefault="00134417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325D00F9" w14:textId="77777777" w:rsidR="00134417" w:rsidRPr="005872EC" w:rsidRDefault="00134417">
            <w:pPr>
              <w:pStyle w:val="Ttulo2"/>
              <w:pPrChange w:id="318" w:author="Andy Ortega A" w:date="2023-05-02T11:22:00Z">
                <w:pPr>
                  <w:pStyle w:val="tableleft"/>
                </w:pPr>
              </w:pPrChange>
            </w:pPr>
            <w:r w:rsidRPr="005872EC">
              <w:t>Funcionalidades</w:t>
            </w:r>
          </w:p>
        </w:tc>
        <w:tc>
          <w:tcPr>
            <w:tcW w:w="7661" w:type="dxa"/>
            <w:tcBorders>
              <w:top w:val="single" w:sz="8" w:space="0" w:color="auto"/>
            </w:tcBorders>
          </w:tcPr>
          <w:p w14:paraId="34FB317D" w14:textId="77777777" w:rsidR="00134417" w:rsidRPr="005872EC" w:rsidRDefault="00134417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14:paraId="23A66ADE" w14:textId="383C1C6F" w:rsidR="00406B4F" w:rsidRPr="001E0BBF" w:rsidDel="001E0BBF" w:rsidRDefault="00AF6E0A" w:rsidP="00AF6E0A">
            <w:pPr>
              <w:jc w:val="both"/>
              <w:rPr>
                <w:del w:id="319" w:author="Andy Ortega A" w:date="2023-05-02T06:56:00Z"/>
                <w:rFonts w:asciiTheme="minorHAnsi" w:hAnsiTheme="minorHAnsi" w:cstheme="minorHAnsi"/>
                <w:lang w:val="es-MX"/>
                <w:rPrChange w:id="320" w:author="Andy Ortega A" w:date="2023-05-02T06:56:00Z">
                  <w:rPr>
                    <w:del w:id="321" w:author="Andy Ortega A" w:date="2023-05-02T06:5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322" w:author="Andy Ortega A" w:date="2023-05-02T06:56:00Z">
              <w:r w:rsidRPr="001E0BBF" w:rsidDel="001E0BBF">
                <w:rPr>
                  <w:rFonts w:asciiTheme="minorHAnsi" w:hAnsiTheme="minorHAnsi" w:cstheme="minorHAnsi"/>
                  <w:lang w:val="es-MX"/>
                  <w:rPrChange w:id="323" w:author="Andy Ortega A" w:date="2023-05-02T06:5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[Este apartado deberá contener todas aquellas funcionalidades que la aplicación presentará</w:delText>
              </w:r>
              <w:r w:rsidR="00406B4F" w:rsidRPr="001E0BBF" w:rsidDel="001E0BBF">
                <w:rPr>
                  <w:rFonts w:asciiTheme="minorHAnsi" w:hAnsiTheme="minorHAnsi" w:cstheme="minorHAnsi"/>
                  <w:lang w:val="es-MX"/>
                  <w:rPrChange w:id="324" w:author="Andy Ortega A" w:date="2023-05-02T06:5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acompañadas de una breve descripción</w:delText>
              </w:r>
              <w:r w:rsidRPr="001E0BBF" w:rsidDel="001E0BBF">
                <w:rPr>
                  <w:rFonts w:asciiTheme="minorHAnsi" w:hAnsiTheme="minorHAnsi" w:cstheme="minorHAnsi"/>
                  <w:lang w:val="es-MX"/>
                  <w:rPrChange w:id="325" w:author="Andy Ortega A" w:date="2023-05-02T06:5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. Es recomendable agruparlas por categorías respecto a procesos</w:delText>
              </w:r>
              <w:r w:rsidR="00406B4F" w:rsidRPr="001E0BBF" w:rsidDel="001E0BBF">
                <w:rPr>
                  <w:rFonts w:asciiTheme="minorHAnsi" w:hAnsiTheme="minorHAnsi" w:cstheme="minorHAnsi"/>
                  <w:lang w:val="es-MX"/>
                  <w:rPrChange w:id="326" w:author="Andy Ortega A" w:date="2023-05-02T06:5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 xml:space="preserve"> o dominio.</w:delText>
              </w:r>
            </w:del>
          </w:p>
          <w:p w14:paraId="425E940D" w14:textId="751BA4F0" w:rsidR="00406B4F" w:rsidRPr="001E0BBF" w:rsidDel="001E0BBF" w:rsidRDefault="00406B4F" w:rsidP="00AF6E0A">
            <w:pPr>
              <w:jc w:val="both"/>
              <w:rPr>
                <w:del w:id="327" w:author="Andy Ortega A" w:date="2023-05-02T06:56:00Z"/>
                <w:rFonts w:asciiTheme="minorHAnsi" w:hAnsiTheme="minorHAnsi" w:cstheme="minorHAnsi"/>
                <w:lang w:val="es-MX"/>
                <w:rPrChange w:id="328" w:author="Andy Ortega A" w:date="2023-05-02T06:56:00Z">
                  <w:rPr>
                    <w:del w:id="329" w:author="Andy Ortega A" w:date="2023-05-02T06:5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</w:p>
          <w:p w14:paraId="4162828D" w14:textId="7734CEA0" w:rsidR="00406B4F" w:rsidRPr="001E0BBF" w:rsidDel="001E0BBF" w:rsidRDefault="00406B4F" w:rsidP="00AF6E0A">
            <w:pPr>
              <w:jc w:val="both"/>
              <w:rPr>
                <w:del w:id="330" w:author="Andy Ortega A" w:date="2023-05-02T06:56:00Z"/>
                <w:rFonts w:asciiTheme="minorHAnsi" w:hAnsiTheme="minorHAnsi" w:cstheme="minorHAnsi"/>
                <w:b/>
                <w:lang w:val="es-MX"/>
                <w:rPrChange w:id="331" w:author="Andy Ortega A" w:date="2023-05-02T06:56:00Z">
                  <w:rPr>
                    <w:del w:id="332" w:author="Andy Ortega A" w:date="2023-05-02T06:56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333" w:author="Andy Ortega A" w:date="2023-05-02T06:56:00Z">
              <w:r w:rsidRPr="001E0BBF" w:rsidDel="001E0BBF">
                <w:rPr>
                  <w:rFonts w:asciiTheme="minorHAnsi" w:hAnsiTheme="minorHAnsi" w:cstheme="minorHAnsi"/>
                  <w:b/>
                  <w:lang w:val="es-MX"/>
                  <w:rPrChange w:id="334" w:author="Andy Ortega A" w:date="2023-05-02T06:56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>Ej.</w:delText>
              </w:r>
            </w:del>
          </w:p>
          <w:p w14:paraId="7B372E2A" w14:textId="3FE7BB93" w:rsidR="00406B4F" w:rsidRPr="001E0BBF" w:rsidDel="001E0BBF" w:rsidRDefault="00406B4F" w:rsidP="00AF6E0A">
            <w:pPr>
              <w:jc w:val="both"/>
              <w:rPr>
                <w:del w:id="335" w:author="Andy Ortega A" w:date="2023-05-02T06:56:00Z"/>
                <w:rFonts w:asciiTheme="minorHAnsi" w:hAnsiTheme="minorHAnsi" w:cstheme="minorHAnsi"/>
                <w:lang w:val="es-MX"/>
                <w:rPrChange w:id="336" w:author="Andy Ortega A" w:date="2023-05-02T06:56:00Z">
                  <w:rPr>
                    <w:del w:id="337" w:author="Andy Ortega A" w:date="2023-05-02T06:5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</w:p>
          <w:p w14:paraId="0EF30463" w14:textId="20ABF8DC" w:rsidR="00406B4F" w:rsidRPr="001E0BBF" w:rsidDel="001E0BBF" w:rsidRDefault="00406B4F" w:rsidP="00AF6E0A">
            <w:pPr>
              <w:jc w:val="both"/>
              <w:rPr>
                <w:del w:id="338" w:author="Andy Ortega A" w:date="2023-05-02T06:56:00Z"/>
                <w:rFonts w:asciiTheme="minorHAnsi" w:hAnsiTheme="minorHAnsi" w:cstheme="minorHAnsi"/>
                <w:b/>
                <w:lang w:val="es-MX"/>
                <w:rPrChange w:id="339" w:author="Andy Ortega A" w:date="2023-05-02T06:56:00Z">
                  <w:rPr>
                    <w:del w:id="340" w:author="Andy Ortega A" w:date="2023-05-02T06:56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341" w:author="Andy Ortega A" w:date="2023-05-02T06:56:00Z">
              <w:r w:rsidRPr="001E0BBF" w:rsidDel="001E0BBF">
                <w:rPr>
                  <w:rFonts w:asciiTheme="minorHAnsi" w:hAnsiTheme="minorHAnsi" w:cstheme="minorHAnsi"/>
                  <w:b/>
                  <w:lang w:val="es-MX"/>
                  <w:rPrChange w:id="342" w:author="Andy Ortega A" w:date="2023-05-02T06:56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>Gestión de información</w:delText>
              </w:r>
            </w:del>
          </w:p>
          <w:p w14:paraId="1BFBF8A6" w14:textId="0076C679" w:rsidR="00406B4F" w:rsidRPr="001E0BBF" w:rsidDel="001E0BBF" w:rsidRDefault="00406B4F" w:rsidP="00AF6E0A">
            <w:pPr>
              <w:jc w:val="both"/>
              <w:rPr>
                <w:del w:id="343" w:author="Andy Ortega A" w:date="2023-05-02T06:56:00Z"/>
                <w:rFonts w:asciiTheme="minorHAnsi" w:hAnsiTheme="minorHAnsi" w:cstheme="minorHAnsi"/>
                <w:b/>
                <w:lang w:val="es-MX"/>
                <w:rPrChange w:id="344" w:author="Andy Ortega A" w:date="2023-05-02T06:56:00Z">
                  <w:rPr>
                    <w:del w:id="345" w:author="Andy Ortega A" w:date="2023-05-02T06:56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</w:p>
          <w:p w14:paraId="2C7EB200" w14:textId="51B73B7A" w:rsidR="00406B4F" w:rsidRPr="001E0BBF" w:rsidDel="001E0BBF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del w:id="346" w:author="Andy Ortega A" w:date="2023-05-02T06:56:00Z"/>
                <w:rFonts w:asciiTheme="minorHAnsi" w:hAnsiTheme="minorHAnsi" w:cstheme="minorHAnsi"/>
                <w:b/>
                <w:lang w:val="es-MX"/>
                <w:rPrChange w:id="347" w:author="Andy Ortega A" w:date="2023-05-02T06:56:00Z">
                  <w:rPr>
                    <w:del w:id="348" w:author="Andy Ortega A" w:date="2023-05-02T06:56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349" w:author="Andy Ortega A" w:date="2023-05-02T06:56:00Z">
              <w:r w:rsidRPr="001E0BBF" w:rsidDel="001E0BBF">
                <w:rPr>
                  <w:rFonts w:asciiTheme="minorHAnsi" w:hAnsiTheme="minorHAnsi" w:cstheme="minorHAnsi"/>
                  <w:b/>
                  <w:lang w:val="es-MX"/>
                  <w:rPrChange w:id="350" w:author="Andy Ortega A" w:date="2023-05-02T06:56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 xml:space="preserve">Funcionalidad 1. Alta de usuarios. Consiste en agregar nuevos usuarios a la aplicación. </w:delText>
              </w:r>
            </w:del>
          </w:p>
          <w:p w14:paraId="137F7E99" w14:textId="0B222951" w:rsidR="00406B4F" w:rsidRPr="001E0BBF" w:rsidDel="001E0BBF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del w:id="351" w:author="Andy Ortega A" w:date="2023-05-02T06:56:00Z"/>
                <w:rFonts w:asciiTheme="minorHAnsi" w:hAnsiTheme="minorHAnsi" w:cstheme="minorHAnsi"/>
                <w:b/>
                <w:lang w:val="es-MX"/>
                <w:rPrChange w:id="352" w:author="Andy Ortega A" w:date="2023-05-02T06:56:00Z">
                  <w:rPr>
                    <w:del w:id="353" w:author="Andy Ortega A" w:date="2023-05-02T06:56:00Z"/>
                    <w:rFonts w:asciiTheme="minorHAnsi" w:hAnsiTheme="minorHAnsi" w:cstheme="minorHAnsi"/>
                    <w:b/>
                    <w:color w:val="8064A2" w:themeColor="accent4"/>
                    <w:lang w:val="es-MX"/>
                  </w:rPr>
                </w:rPrChange>
              </w:rPr>
            </w:pPr>
            <w:del w:id="354" w:author="Andy Ortega A" w:date="2023-05-02T06:56:00Z">
              <w:r w:rsidRPr="001E0BBF" w:rsidDel="001E0BBF">
                <w:rPr>
                  <w:rFonts w:asciiTheme="minorHAnsi" w:hAnsiTheme="minorHAnsi" w:cstheme="minorHAnsi"/>
                  <w:b/>
                  <w:lang w:val="es-MX"/>
                  <w:rPrChange w:id="355" w:author="Andy Ortega A" w:date="2023-05-02T06:56:00Z">
                    <w:rPr>
                      <w:rFonts w:asciiTheme="minorHAnsi" w:hAnsiTheme="minorHAnsi" w:cstheme="minorHAnsi"/>
                      <w:b/>
                      <w:color w:val="8064A2" w:themeColor="accent4"/>
                      <w:lang w:val="es-MX"/>
                    </w:rPr>
                  </w:rPrChange>
                </w:rPr>
                <w:delText>Funcionalidad 2. Baja de usuarios. Consiste en eliminar usuarios existentes de la aplicación.</w:delText>
              </w:r>
            </w:del>
          </w:p>
          <w:p w14:paraId="1D2869D5" w14:textId="3897C2F2" w:rsidR="00406B4F" w:rsidRPr="001E0BBF" w:rsidDel="001E0BBF" w:rsidRDefault="00406B4F" w:rsidP="00AF6E0A">
            <w:pPr>
              <w:jc w:val="both"/>
              <w:rPr>
                <w:del w:id="356" w:author="Andy Ortega A" w:date="2023-05-02T06:56:00Z"/>
                <w:rFonts w:asciiTheme="minorHAnsi" w:hAnsiTheme="minorHAnsi" w:cstheme="minorHAnsi"/>
                <w:lang w:val="es-MX"/>
                <w:rPrChange w:id="357" w:author="Andy Ortega A" w:date="2023-05-02T06:56:00Z">
                  <w:rPr>
                    <w:del w:id="358" w:author="Andy Ortega A" w:date="2023-05-02T06:5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</w:p>
          <w:p w14:paraId="3270D756" w14:textId="655AD22C" w:rsidR="00406B4F" w:rsidRPr="001E0BBF" w:rsidDel="001E0BBF" w:rsidRDefault="00406B4F" w:rsidP="00AF6E0A">
            <w:pPr>
              <w:jc w:val="both"/>
              <w:rPr>
                <w:del w:id="359" w:author="Andy Ortega A" w:date="2023-05-02T06:56:00Z"/>
                <w:rFonts w:asciiTheme="minorHAnsi" w:hAnsiTheme="minorHAnsi" w:cstheme="minorHAnsi"/>
                <w:lang w:val="es-MX"/>
                <w:rPrChange w:id="360" w:author="Andy Ortega A" w:date="2023-05-02T06:56:00Z">
                  <w:rPr>
                    <w:del w:id="361" w:author="Andy Ortega A" w:date="2023-05-02T06:56:00Z"/>
                    <w:rFonts w:asciiTheme="minorHAnsi" w:hAnsiTheme="minorHAnsi" w:cstheme="minorHAnsi"/>
                    <w:color w:val="8064A2" w:themeColor="accent4"/>
                    <w:lang w:val="es-MX"/>
                  </w:rPr>
                </w:rPrChange>
              </w:rPr>
            </w:pPr>
            <w:del w:id="362" w:author="Andy Ortega A" w:date="2023-05-02T06:56:00Z">
              <w:r w:rsidRPr="001E0BBF" w:rsidDel="001E0BBF">
                <w:rPr>
                  <w:rFonts w:asciiTheme="minorHAnsi" w:hAnsiTheme="minorHAnsi" w:cstheme="minorHAnsi"/>
                  <w:lang w:val="es-MX"/>
                  <w:rPrChange w:id="363" w:author="Andy Ortega A" w:date="2023-05-02T06:56:00Z">
                    <w:rPr>
                      <w:rFonts w:asciiTheme="minorHAnsi" w:hAnsiTheme="minorHAnsi" w:cstheme="minorHAnsi"/>
                      <w:color w:val="8064A2" w:themeColor="accent4"/>
                      <w:lang w:val="es-MX"/>
                    </w:rPr>
                  </w:rPrChange>
                </w:rPr>
                <w:delText>Es recomendable que las funcionalidades sean atómicas (no puedan descomponerse en funcionalidades más simples) y lo menos ambiguas posible.</w:delText>
              </w:r>
            </w:del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30"/>
            </w:tblGrid>
            <w:tr w:rsidR="001E0BBF" w:rsidRPr="00AC17DF" w14:paraId="02D3A902" w14:textId="77777777" w:rsidTr="001E0BBF">
              <w:trPr>
                <w:ins w:id="364" w:author="Andy Ortega A" w:date="2023-05-02T06:56:00Z"/>
              </w:trPr>
              <w:tc>
                <w:tcPr>
                  <w:tcW w:w="7430" w:type="dxa"/>
                </w:tcPr>
                <w:p w14:paraId="6B9D0B9E" w14:textId="5DB6B031" w:rsidR="001E0BBF" w:rsidRPr="001E0BBF" w:rsidRDefault="001E0BBF" w:rsidP="00AF6E0A">
                  <w:pPr>
                    <w:jc w:val="both"/>
                    <w:rPr>
                      <w:ins w:id="365" w:author="Andy Ortega A" w:date="2023-05-02T06:56:00Z"/>
                      <w:rFonts w:asciiTheme="minorHAnsi" w:hAnsiTheme="minorHAnsi" w:cstheme="minorHAnsi"/>
                      <w:lang w:val="es-MX"/>
                      <w:rPrChange w:id="366" w:author="Andy Ortega A" w:date="2023-05-02T06:57:00Z">
                        <w:rPr>
                          <w:ins w:id="367" w:author="Andy Ortega A" w:date="2023-05-02T06:56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368" w:author="Andy Ortega A" w:date="2023-05-02T06:57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Descripción de la tarea: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>Activar el botón de emergencia.</w:t>
                    </w:r>
                  </w:ins>
                </w:p>
              </w:tc>
            </w:tr>
            <w:tr w:rsidR="001E0BBF" w:rsidRPr="00AC17DF" w14:paraId="346C05A5" w14:textId="77777777" w:rsidTr="001E0BBF">
              <w:trPr>
                <w:ins w:id="369" w:author="Andy Ortega A" w:date="2023-05-02T06:57:00Z"/>
              </w:trPr>
              <w:tc>
                <w:tcPr>
                  <w:tcW w:w="7430" w:type="dxa"/>
                </w:tcPr>
                <w:p w14:paraId="6AF42CEA" w14:textId="4C69FD7A" w:rsidR="001E0BBF" w:rsidRPr="001E0BBF" w:rsidRDefault="001E0BBF" w:rsidP="00AF6E0A">
                  <w:pPr>
                    <w:jc w:val="both"/>
                    <w:rPr>
                      <w:ins w:id="370" w:author="Andy Ortega A" w:date="2023-05-02T06:57:00Z"/>
                      <w:rFonts w:asciiTheme="minorHAnsi" w:hAnsiTheme="minorHAnsi" w:cstheme="minorHAnsi"/>
                      <w:lang w:val="es-MX"/>
                      <w:rPrChange w:id="371" w:author="Andy Ortega A" w:date="2023-05-02T06:58:00Z">
                        <w:rPr>
                          <w:ins w:id="372" w:author="Andy Ortega A" w:date="2023-05-02T06:57:00Z"/>
                          <w:rFonts w:asciiTheme="minorHAnsi" w:hAnsiTheme="minorHAnsi" w:cstheme="minorHAnsi"/>
                          <w:b/>
                          <w:bCs/>
                          <w:lang w:val="es-MX"/>
                        </w:rPr>
                      </w:rPrChange>
                    </w:rPr>
                  </w:pPr>
                  <w:ins w:id="373" w:author="Andy Ortega A" w:date="2023-05-02T06:58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Preocupación: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>¿Las usuarias podrán usar fácilmente el botón de emergencia?</w:t>
                    </w:r>
                  </w:ins>
                </w:p>
              </w:tc>
            </w:tr>
            <w:tr w:rsidR="001E0BBF" w:rsidRPr="00AC17DF" w14:paraId="215BC777" w14:textId="77777777" w:rsidTr="001E0BBF">
              <w:trPr>
                <w:ins w:id="374" w:author="Andy Ortega A" w:date="2023-05-02T06:58:00Z"/>
              </w:trPr>
              <w:tc>
                <w:tcPr>
                  <w:tcW w:w="7430" w:type="dxa"/>
                </w:tcPr>
                <w:p w14:paraId="5B5D3233" w14:textId="6F65E799" w:rsidR="001E0BBF" w:rsidRPr="001E0BBF" w:rsidRDefault="001E0BBF" w:rsidP="00AF6E0A">
                  <w:pPr>
                    <w:jc w:val="both"/>
                    <w:rPr>
                      <w:ins w:id="375" w:author="Andy Ortega A" w:date="2023-05-02T06:58:00Z"/>
                      <w:rFonts w:asciiTheme="minorHAnsi" w:hAnsiTheme="minorHAnsi" w:cstheme="minorHAnsi"/>
                      <w:lang w:val="es-MX"/>
                      <w:rPrChange w:id="376" w:author="Andy Ortega A" w:date="2023-05-02T06:59:00Z">
                        <w:rPr>
                          <w:ins w:id="377" w:author="Andy Ortega A" w:date="2023-05-02T06:58:00Z"/>
                          <w:rFonts w:asciiTheme="minorHAnsi" w:hAnsiTheme="minorHAnsi" w:cstheme="minorHAnsi"/>
                          <w:b/>
                          <w:bCs/>
                          <w:lang w:val="es-MX"/>
                        </w:rPr>
                      </w:rPrChange>
                    </w:rPr>
                  </w:pPr>
                  <w:ins w:id="378" w:author="Andy Ortega A" w:date="2023-05-02T06:58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Condicion</w:t>
                    </w:r>
                  </w:ins>
                  <w:ins w:id="379" w:author="Andy Ortega A" w:date="2023-05-02T06:59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es de la prueba: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>Se les dará la interfaz principal de la aplicación y se necesitará que busquen el botón de emergencia y lo activen.</w:t>
                    </w:r>
                  </w:ins>
                </w:p>
              </w:tc>
            </w:tr>
            <w:tr w:rsidR="001E0BBF" w:rsidRPr="00AC17DF" w14:paraId="24D99994" w14:textId="77777777" w:rsidTr="001E0BBF">
              <w:trPr>
                <w:ins w:id="380" w:author="Andy Ortega A" w:date="2023-05-02T06:59:00Z"/>
              </w:trPr>
              <w:tc>
                <w:tcPr>
                  <w:tcW w:w="7430" w:type="dxa"/>
                </w:tcPr>
                <w:p w14:paraId="5F38E5ED" w14:textId="409C8AFB" w:rsidR="001E0BBF" w:rsidRPr="001E0BBF" w:rsidRDefault="001E0BBF" w:rsidP="00AF6E0A">
                  <w:pPr>
                    <w:jc w:val="both"/>
                    <w:rPr>
                      <w:ins w:id="381" w:author="Andy Ortega A" w:date="2023-05-02T06:59:00Z"/>
                      <w:rFonts w:asciiTheme="minorHAnsi" w:hAnsiTheme="minorHAnsi" w:cstheme="minorHAnsi"/>
                      <w:lang w:val="es-MX"/>
                      <w:rPrChange w:id="382" w:author="Andy Ortega A" w:date="2023-05-02T07:00:00Z">
                        <w:rPr>
                          <w:ins w:id="383" w:author="Andy Ortega A" w:date="2023-05-02T06:59:00Z"/>
                          <w:rFonts w:asciiTheme="minorHAnsi" w:hAnsiTheme="minorHAnsi" w:cstheme="minorHAnsi"/>
                          <w:b/>
                          <w:bCs/>
                          <w:lang w:val="es-MX"/>
                        </w:rPr>
                      </w:rPrChange>
                    </w:rPr>
                  </w:pPr>
                  <w:ins w:id="384" w:author="Andy Ortega A" w:date="2023-05-02T07:00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Escenario</w:t>
                    </w:r>
                    <w:proofErr w:type="gramStart"/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</w:t>
                    </w:r>
                  </w:ins>
                  <w:ins w:id="385" w:author="Andy Ortega A" w:date="2023-05-02T07:0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Estás</w:t>
                    </w:r>
                    <w:proofErr w:type="gramEnd"/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en una situación de riesgo y necesitas activar el botón de emergencia.</w:t>
                    </w:r>
                  </w:ins>
                </w:p>
              </w:tc>
            </w:tr>
          </w:tbl>
          <w:p w14:paraId="2E01D89B" w14:textId="77777777" w:rsidR="00A27F30" w:rsidRDefault="00AF6E0A" w:rsidP="00AF6E0A">
            <w:pPr>
              <w:jc w:val="both"/>
              <w:rPr>
                <w:ins w:id="386" w:author="Andy Ortega A" w:date="2023-05-02T07:01:00Z"/>
                <w:rFonts w:asciiTheme="minorHAnsi" w:hAnsiTheme="minorHAnsi" w:cstheme="minorHAnsi"/>
                <w:color w:val="8064A2" w:themeColor="accent4"/>
                <w:lang w:val="es-MX"/>
              </w:rPr>
            </w:pPr>
            <w:del w:id="387" w:author="Andy Ortega A" w:date="2023-05-02T06:56:00Z">
              <w:r w:rsidRPr="005872EC" w:rsidDel="001E0BBF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]</w:delText>
              </w:r>
            </w:del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30"/>
            </w:tblGrid>
            <w:tr w:rsidR="001E0BBF" w:rsidRPr="00AC17DF" w14:paraId="5614EAB2" w14:textId="77777777" w:rsidTr="00D448D2">
              <w:trPr>
                <w:ins w:id="388" w:author="Andy Ortega A" w:date="2023-05-02T07:01:00Z"/>
              </w:trPr>
              <w:tc>
                <w:tcPr>
                  <w:tcW w:w="7430" w:type="dxa"/>
                </w:tcPr>
                <w:p w14:paraId="000EE286" w14:textId="0F6A6643" w:rsidR="001E0BBF" w:rsidRPr="00D448D2" w:rsidRDefault="001E0BBF" w:rsidP="001E0BBF">
                  <w:pPr>
                    <w:jc w:val="both"/>
                    <w:rPr>
                      <w:ins w:id="389" w:author="Andy Ortega A" w:date="2023-05-02T07:01:00Z"/>
                      <w:rFonts w:asciiTheme="minorHAnsi" w:hAnsiTheme="minorHAnsi" w:cstheme="minorHAnsi"/>
                      <w:lang w:val="es-MX"/>
                    </w:rPr>
                  </w:pPr>
                  <w:ins w:id="390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Descripción de la tarea: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>Buscar información sobre los centro</w:t>
                    </w:r>
                  </w:ins>
                  <w:ins w:id="391" w:author="Andy Ortega A" w:date="2023-05-02T07:0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s</w:t>
                    </w:r>
                  </w:ins>
                  <w:ins w:id="392" w:author="Andy Ortega A" w:date="2023-05-02T07:0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de apoyo</w:t>
                    </w:r>
                  </w:ins>
                  <w:ins w:id="393" w:author="Andy Ortega A" w:date="2023-05-02T07:05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 xml:space="preserve"> y los psicólogos.</w:t>
                    </w:r>
                  </w:ins>
                </w:p>
              </w:tc>
            </w:tr>
            <w:tr w:rsidR="001E0BBF" w:rsidRPr="00AC17DF" w14:paraId="7664DB73" w14:textId="77777777" w:rsidTr="00D448D2">
              <w:trPr>
                <w:ins w:id="394" w:author="Andy Ortega A" w:date="2023-05-02T07:01:00Z"/>
              </w:trPr>
              <w:tc>
                <w:tcPr>
                  <w:tcW w:w="7430" w:type="dxa"/>
                </w:tcPr>
                <w:p w14:paraId="7B7C9B75" w14:textId="362D3463" w:rsidR="001E0BBF" w:rsidRPr="00D448D2" w:rsidRDefault="001E0BBF">
                  <w:pPr>
                    <w:rPr>
                      <w:ins w:id="395" w:author="Andy Ortega A" w:date="2023-05-02T07:01:00Z"/>
                      <w:rFonts w:asciiTheme="minorHAnsi" w:hAnsiTheme="minorHAnsi" w:cstheme="minorHAnsi"/>
                      <w:lang w:val="es-MX"/>
                    </w:rPr>
                    <w:pPrChange w:id="396" w:author="Andy Ortega A" w:date="2023-05-02T07:02:00Z">
                      <w:pPr>
                        <w:jc w:val="both"/>
                      </w:pPr>
                    </w:pPrChange>
                  </w:pPr>
                  <w:ins w:id="397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Preocupación: </w:t>
                    </w:r>
                  </w:ins>
                  <w:ins w:id="398" w:author="Andy Ortega A" w:date="2023-05-02T07:0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¿Las usuarias podrán encontrar la información que necesiten?</w:t>
                    </w:r>
                  </w:ins>
                </w:p>
              </w:tc>
            </w:tr>
            <w:tr w:rsidR="001E0BBF" w:rsidRPr="00AC17DF" w14:paraId="41111977" w14:textId="77777777" w:rsidTr="00D448D2">
              <w:trPr>
                <w:ins w:id="399" w:author="Andy Ortega A" w:date="2023-05-02T07:01:00Z"/>
              </w:trPr>
              <w:tc>
                <w:tcPr>
                  <w:tcW w:w="7430" w:type="dxa"/>
                </w:tcPr>
                <w:p w14:paraId="1643C60A" w14:textId="327E3716" w:rsidR="001E0BBF" w:rsidRPr="00D448D2" w:rsidRDefault="001E0BBF" w:rsidP="001E0BBF">
                  <w:pPr>
                    <w:jc w:val="both"/>
                    <w:rPr>
                      <w:ins w:id="400" w:author="Andy Ortega A" w:date="2023-05-02T07:01:00Z"/>
                      <w:rFonts w:asciiTheme="minorHAnsi" w:hAnsiTheme="minorHAnsi" w:cstheme="minorHAnsi"/>
                      <w:lang w:val="es-MX"/>
                    </w:rPr>
                  </w:pPr>
                  <w:ins w:id="401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Condiciones de la prueba: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Se les dará la interfaz principal de la aplicación y se necesitará que busquen </w:t>
                    </w:r>
                  </w:ins>
                  <w:ins w:id="402" w:author="Andy Ortega A" w:date="2023-05-02T07:0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la información sobre los centros de apoyo y sus contactos.</w:t>
                    </w:r>
                  </w:ins>
                </w:p>
              </w:tc>
            </w:tr>
            <w:tr w:rsidR="001E0BBF" w:rsidRPr="00AC17DF" w14:paraId="618F0702" w14:textId="77777777" w:rsidTr="00D448D2">
              <w:trPr>
                <w:ins w:id="403" w:author="Andy Ortega A" w:date="2023-05-02T07:01:00Z"/>
              </w:trPr>
              <w:tc>
                <w:tcPr>
                  <w:tcW w:w="7430" w:type="dxa"/>
                </w:tcPr>
                <w:p w14:paraId="480ACE09" w14:textId="5C33AF26" w:rsidR="001E0BBF" w:rsidRPr="00D448D2" w:rsidRDefault="001E0BBF" w:rsidP="001E0BBF">
                  <w:pPr>
                    <w:jc w:val="both"/>
                    <w:rPr>
                      <w:ins w:id="404" w:author="Andy Ortega A" w:date="2023-05-02T07:01:00Z"/>
                      <w:rFonts w:asciiTheme="minorHAnsi" w:hAnsiTheme="minorHAnsi" w:cstheme="minorHAnsi"/>
                      <w:lang w:val="es-MX"/>
                    </w:rPr>
                  </w:pPr>
                  <w:ins w:id="405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Escenario</w:t>
                    </w:r>
                    <w:proofErr w:type="gramStart"/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</w:t>
                    </w:r>
                  </w:ins>
                  <w:ins w:id="406" w:author="Andy Ortega A" w:date="2023-05-02T07:0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Estás</w:t>
                    </w:r>
                    <w:proofErr w:type="gramEnd"/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buscando un</w:t>
                    </w:r>
                  </w:ins>
                  <w:ins w:id="407" w:author="Andy Ortega A" w:date="2023-05-02T07:04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 xml:space="preserve"> ap</w:t>
                    </w:r>
                  </w:ins>
                  <w:ins w:id="408" w:author="Andy Ortega A" w:date="2023-05-02T07:05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oyo</w:t>
                    </w:r>
                  </w:ins>
                  <w:ins w:id="409" w:author="Andy Ortega A" w:date="2023-05-02T07:0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para poder recibir guía y apoyo al haber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lastRenderedPageBreak/>
                      <w:t>hecho una denuncia</w:t>
                    </w:r>
                  </w:ins>
                  <w:ins w:id="410" w:author="Andy Ortega A" w:date="2023-05-02T07:0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de acoso</w:t>
                    </w:r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. Necesitas decidir el centro de apoyo o psicólogo que más se te adecue y conocer sus medios de contacto.</w:t>
                    </w:r>
                  </w:ins>
                </w:p>
              </w:tc>
            </w:tr>
          </w:tbl>
          <w:p w14:paraId="31059E2C" w14:textId="77777777" w:rsidR="001E0BBF" w:rsidRDefault="001E0BBF" w:rsidP="00AF6E0A">
            <w:pPr>
              <w:jc w:val="both"/>
              <w:rPr>
                <w:ins w:id="411" w:author="Andy Ortega A" w:date="2023-05-02T07:01:00Z"/>
                <w:rFonts w:asciiTheme="minorHAnsi" w:hAnsiTheme="minorHAnsi" w:cstheme="minorHAnsi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30"/>
            </w:tblGrid>
            <w:tr w:rsidR="001E0BBF" w:rsidRPr="00AC17DF" w14:paraId="4002BC06" w14:textId="77777777" w:rsidTr="00D448D2">
              <w:trPr>
                <w:ins w:id="412" w:author="Andy Ortega A" w:date="2023-05-02T07:01:00Z"/>
              </w:trPr>
              <w:tc>
                <w:tcPr>
                  <w:tcW w:w="7430" w:type="dxa"/>
                </w:tcPr>
                <w:p w14:paraId="7647EAAC" w14:textId="0917CBEF" w:rsidR="001E0BBF" w:rsidRPr="00D448D2" w:rsidRDefault="001E0BBF" w:rsidP="001E0BBF">
                  <w:pPr>
                    <w:jc w:val="both"/>
                    <w:rPr>
                      <w:ins w:id="413" w:author="Andy Ortega A" w:date="2023-05-02T07:01:00Z"/>
                      <w:rFonts w:asciiTheme="minorHAnsi" w:hAnsiTheme="minorHAnsi" w:cstheme="minorHAnsi"/>
                      <w:lang w:val="es-MX"/>
                    </w:rPr>
                  </w:pPr>
                  <w:ins w:id="414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Descripción de la tarea: </w:t>
                    </w:r>
                  </w:ins>
                  <w:ins w:id="415" w:author="Andy Ortega A" w:date="2023-05-02T07:05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Buscar información sobre la violencia de género.</w:t>
                    </w:r>
                  </w:ins>
                </w:p>
              </w:tc>
            </w:tr>
            <w:tr w:rsidR="001E0BBF" w:rsidRPr="00AC17DF" w14:paraId="0507E749" w14:textId="77777777" w:rsidTr="00D448D2">
              <w:trPr>
                <w:ins w:id="416" w:author="Andy Ortega A" w:date="2023-05-02T07:01:00Z"/>
              </w:trPr>
              <w:tc>
                <w:tcPr>
                  <w:tcW w:w="7430" w:type="dxa"/>
                </w:tcPr>
                <w:p w14:paraId="43F40F9E" w14:textId="44A5976A" w:rsidR="001E0BBF" w:rsidRPr="00D448D2" w:rsidRDefault="001E0BBF" w:rsidP="001E0BBF">
                  <w:pPr>
                    <w:jc w:val="both"/>
                    <w:rPr>
                      <w:ins w:id="417" w:author="Andy Ortega A" w:date="2023-05-02T07:01:00Z"/>
                      <w:rFonts w:asciiTheme="minorHAnsi" w:hAnsiTheme="minorHAnsi" w:cstheme="minorHAnsi"/>
                      <w:lang w:val="es-MX"/>
                    </w:rPr>
                  </w:pPr>
                  <w:ins w:id="418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Preocupación: </w:t>
                    </w:r>
                  </w:ins>
                  <w:ins w:id="419" w:author="Andy Ortega A" w:date="2023-05-02T07:05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¿Las usuarias podrán encontrar la información que necesiten?</w:t>
                    </w:r>
                  </w:ins>
                </w:p>
              </w:tc>
            </w:tr>
            <w:tr w:rsidR="001E0BBF" w:rsidRPr="00AC17DF" w14:paraId="15C3696F" w14:textId="77777777" w:rsidTr="00D448D2">
              <w:trPr>
                <w:ins w:id="420" w:author="Andy Ortega A" w:date="2023-05-02T07:01:00Z"/>
              </w:trPr>
              <w:tc>
                <w:tcPr>
                  <w:tcW w:w="7430" w:type="dxa"/>
                </w:tcPr>
                <w:p w14:paraId="1B40888E" w14:textId="41144A27" w:rsidR="001E0BBF" w:rsidRPr="00D448D2" w:rsidRDefault="001E0BBF" w:rsidP="001E0BBF">
                  <w:pPr>
                    <w:jc w:val="both"/>
                    <w:rPr>
                      <w:ins w:id="421" w:author="Andy Ortega A" w:date="2023-05-02T07:01:00Z"/>
                      <w:rFonts w:asciiTheme="minorHAnsi" w:hAnsiTheme="minorHAnsi" w:cstheme="minorHAnsi"/>
                      <w:lang w:val="es-MX"/>
                    </w:rPr>
                  </w:pPr>
                  <w:ins w:id="422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Condiciones de la prueba: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Se les dará la interfaz principal de la aplicación y se necesitará </w:t>
                    </w:r>
                  </w:ins>
                  <w:ins w:id="423" w:author="Andy Ortega A" w:date="2023-05-02T07:05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que busquen la información sobre la violencia de gén</w:t>
                    </w:r>
                  </w:ins>
                  <w:ins w:id="424" w:author="Andy Ortega A" w:date="2023-05-02T07:06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ero y cómo identificarla</w:t>
                    </w:r>
                  </w:ins>
                  <w:ins w:id="425" w:author="Andy Ortega A" w:date="2023-05-02T07:0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.</w:t>
                    </w:r>
                  </w:ins>
                </w:p>
              </w:tc>
            </w:tr>
            <w:tr w:rsidR="001E0BBF" w:rsidRPr="00AC17DF" w14:paraId="02B14D26" w14:textId="77777777" w:rsidTr="00D448D2">
              <w:trPr>
                <w:ins w:id="426" w:author="Andy Ortega A" w:date="2023-05-02T07:01:00Z"/>
              </w:trPr>
              <w:tc>
                <w:tcPr>
                  <w:tcW w:w="7430" w:type="dxa"/>
                </w:tcPr>
                <w:p w14:paraId="04B0837F" w14:textId="2E9A3FE0" w:rsidR="001E0BBF" w:rsidRPr="00D448D2" w:rsidRDefault="001E0BBF" w:rsidP="001E0BBF">
                  <w:pPr>
                    <w:jc w:val="both"/>
                    <w:rPr>
                      <w:ins w:id="427" w:author="Andy Ortega A" w:date="2023-05-02T07:01:00Z"/>
                      <w:rFonts w:asciiTheme="minorHAnsi" w:hAnsiTheme="minorHAnsi" w:cstheme="minorHAnsi"/>
                      <w:lang w:val="es-MX"/>
                    </w:rPr>
                  </w:pPr>
                  <w:ins w:id="428" w:author="Andy Ortega A" w:date="2023-05-02T07:0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Escenario</w:t>
                    </w:r>
                    <w:proofErr w:type="gramStart"/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: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</w:t>
                    </w:r>
                  </w:ins>
                  <w:ins w:id="429" w:author="Andy Ortega A" w:date="2023-05-02T07:06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Acabas</w:t>
                    </w:r>
                    <w:proofErr w:type="gramEnd"/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 xml:space="preserve"> de vivir una situación incómoda dentro del autobús, un señor te estaba hablando vulgarmente y no dejaba de molestarte a pesar de que se lo pediste, pero no es</w:t>
                    </w:r>
                  </w:ins>
                  <w:ins w:id="430" w:author="Andy Ortega A" w:date="2023-05-02T07:07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 xml:space="preserve">tás segura si eso se considera violencia o no. Necesitas buscar información sobre la violencia, pero no te quedas segura, así que luego buscas </w:t>
                    </w:r>
                  </w:ins>
                  <w:ins w:id="431" w:author="Andy Ortega A" w:date="2023-05-02T07:08:00Z"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 xml:space="preserve">el </w:t>
                    </w:r>
                    <w:proofErr w:type="spellStart"/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violentómetro</w:t>
                    </w:r>
                    <w:proofErr w:type="spellEnd"/>
                    <w:r w:rsidR="00141FA1">
                      <w:rPr>
                        <w:rFonts w:asciiTheme="minorHAnsi" w:hAnsiTheme="minorHAnsi" w:cstheme="minorHAnsi"/>
                        <w:lang w:val="es-MX"/>
                      </w:rPr>
                      <w:t>.</w:t>
                    </w:r>
                  </w:ins>
                </w:p>
              </w:tc>
            </w:tr>
          </w:tbl>
          <w:p w14:paraId="3C458911" w14:textId="77777777" w:rsidR="001E0BBF" w:rsidRPr="005872EC" w:rsidRDefault="001E0BBF" w:rsidP="00AF6E0A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17DF8E66" w14:textId="77777777"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D27726" w:rsidRPr="005872EC" w14:paraId="26ED1B2E" w14:textId="77777777" w:rsidTr="00594389">
        <w:trPr>
          <w:trHeight w:val="970"/>
        </w:trPr>
        <w:tc>
          <w:tcPr>
            <w:tcW w:w="1915" w:type="dxa"/>
          </w:tcPr>
          <w:p w14:paraId="596C0D6E" w14:textId="77777777"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214C0E81" w14:textId="2A7A1646" w:rsidR="00D27726" w:rsidRPr="005872EC" w:rsidRDefault="00406B4F">
            <w:pPr>
              <w:pStyle w:val="Ttulo2"/>
              <w:pPrChange w:id="432" w:author="Andy Ortega A" w:date="2023-05-02T11:22:00Z">
                <w:pPr>
                  <w:pStyle w:val="tableleft"/>
                </w:pPr>
              </w:pPrChange>
            </w:pPr>
            <w:del w:id="433" w:author="Andy Ortega A" w:date="2023-05-02T07:09:00Z">
              <w:r w:rsidRPr="005872EC" w:rsidDel="00141FA1">
                <w:delText>Trabajos relacionados</w:delText>
              </w:r>
            </w:del>
            <w:ins w:id="434" w:author="Andy Ortega A" w:date="2023-05-02T07:09:00Z">
              <w:r w:rsidR="00141FA1">
                <w:t>Mediciones</w:t>
              </w:r>
            </w:ins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14:paraId="7DD520A9" w14:textId="77777777"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7"/>
              <w:gridCol w:w="1857"/>
              <w:gridCol w:w="1858"/>
              <w:gridCol w:w="1858"/>
            </w:tblGrid>
            <w:tr w:rsidR="00141FA1" w14:paraId="44680400" w14:textId="77777777" w:rsidTr="00141FA1">
              <w:trPr>
                <w:ins w:id="435" w:author="Andy Ortega A" w:date="2023-05-02T07:09:00Z"/>
              </w:trPr>
              <w:tc>
                <w:tcPr>
                  <w:tcW w:w="1857" w:type="dxa"/>
                </w:tcPr>
                <w:p w14:paraId="79CBDD75" w14:textId="388E4FEB" w:rsidR="00141FA1" w:rsidRPr="00141FA1" w:rsidRDefault="00141FA1" w:rsidP="00141FA1">
                  <w:pPr>
                    <w:rPr>
                      <w:ins w:id="436" w:author="Andy Ortega A" w:date="2023-05-02T07:09:00Z"/>
                      <w:rFonts w:asciiTheme="minorHAnsi" w:hAnsiTheme="minorHAnsi" w:cstheme="minorHAnsi"/>
                      <w:b/>
                      <w:bCs/>
                      <w:lang w:val="es-MX"/>
                      <w:rPrChange w:id="437" w:author="Andy Ortega A" w:date="2023-05-02T07:11:00Z">
                        <w:rPr>
                          <w:ins w:id="438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39" w:author="Andy Ortega A" w:date="2023-05-02T07:10:00Z">
                    <w:r w:rsidRPr="00141FA1">
                      <w:rPr>
                        <w:rFonts w:asciiTheme="minorHAnsi" w:hAnsiTheme="minorHAnsi" w:cstheme="minorHAnsi"/>
                        <w:b/>
                        <w:bCs/>
                        <w:lang w:val="es-MX"/>
                        <w:rPrChange w:id="440" w:author="Andy Ortega A" w:date="2023-05-02T07:11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Medida</w:t>
                    </w:r>
                  </w:ins>
                </w:p>
              </w:tc>
              <w:tc>
                <w:tcPr>
                  <w:tcW w:w="1857" w:type="dxa"/>
                </w:tcPr>
                <w:p w14:paraId="1CFBD0F6" w14:textId="25422F05" w:rsidR="00141FA1" w:rsidRPr="00141FA1" w:rsidRDefault="00141FA1" w:rsidP="00141FA1">
                  <w:pPr>
                    <w:rPr>
                      <w:ins w:id="441" w:author="Andy Ortega A" w:date="2023-05-02T07:09:00Z"/>
                      <w:rFonts w:asciiTheme="minorHAnsi" w:hAnsiTheme="minorHAnsi" w:cstheme="minorHAnsi"/>
                      <w:b/>
                      <w:bCs/>
                      <w:lang w:val="es-MX"/>
                      <w:rPrChange w:id="442" w:author="Andy Ortega A" w:date="2023-05-02T07:11:00Z">
                        <w:rPr>
                          <w:ins w:id="443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44" w:author="Andy Ortega A" w:date="2023-05-02T07:10:00Z">
                    <w:r w:rsidRPr="00141FA1">
                      <w:rPr>
                        <w:rFonts w:asciiTheme="minorHAnsi" w:hAnsiTheme="minorHAnsi" w:cstheme="minorHAnsi"/>
                        <w:b/>
                        <w:bCs/>
                        <w:lang w:val="es-MX"/>
                        <w:rPrChange w:id="445" w:author="Andy Ortega A" w:date="2023-05-02T07:11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Excelente</w:t>
                    </w:r>
                  </w:ins>
                </w:p>
              </w:tc>
              <w:tc>
                <w:tcPr>
                  <w:tcW w:w="1858" w:type="dxa"/>
                </w:tcPr>
                <w:p w14:paraId="038C1FCC" w14:textId="03849CF0" w:rsidR="00141FA1" w:rsidRPr="00141FA1" w:rsidRDefault="00141FA1" w:rsidP="00141FA1">
                  <w:pPr>
                    <w:rPr>
                      <w:ins w:id="446" w:author="Andy Ortega A" w:date="2023-05-02T07:09:00Z"/>
                      <w:rFonts w:asciiTheme="minorHAnsi" w:hAnsiTheme="minorHAnsi" w:cstheme="minorHAnsi"/>
                      <w:b/>
                      <w:bCs/>
                      <w:lang w:val="es-MX"/>
                      <w:rPrChange w:id="447" w:author="Andy Ortega A" w:date="2023-05-02T07:11:00Z">
                        <w:rPr>
                          <w:ins w:id="448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49" w:author="Andy Ortega A" w:date="2023-05-02T07:10:00Z">
                    <w:r w:rsidRPr="00141FA1">
                      <w:rPr>
                        <w:rFonts w:asciiTheme="minorHAnsi" w:hAnsiTheme="minorHAnsi" w:cstheme="minorHAnsi"/>
                        <w:b/>
                        <w:bCs/>
                        <w:lang w:val="es-MX"/>
                        <w:rPrChange w:id="450" w:author="Andy Ortega A" w:date="2023-05-02T07:11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Aceptable</w:t>
                    </w:r>
                  </w:ins>
                </w:p>
              </w:tc>
              <w:tc>
                <w:tcPr>
                  <w:tcW w:w="1858" w:type="dxa"/>
                </w:tcPr>
                <w:p w14:paraId="31AC91F4" w14:textId="28CD09D5" w:rsidR="00141FA1" w:rsidRPr="00141FA1" w:rsidRDefault="00141FA1" w:rsidP="00141FA1">
                  <w:pPr>
                    <w:rPr>
                      <w:ins w:id="451" w:author="Andy Ortega A" w:date="2023-05-02T07:09:00Z"/>
                      <w:rFonts w:asciiTheme="minorHAnsi" w:hAnsiTheme="minorHAnsi" w:cstheme="minorHAnsi"/>
                      <w:b/>
                      <w:bCs/>
                      <w:lang w:val="es-MX"/>
                      <w:rPrChange w:id="452" w:author="Andy Ortega A" w:date="2023-05-02T07:11:00Z">
                        <w:rPr>
                          <w:ins w:id="453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54" w:author="Andy Ortega A" w:date="2023-05-02T07:11:00Z">
                    <w:r w:rsidRPr="00141FA1">
                      <w:rPr>
                        <w:rFonts w:asciiTheme="minorHAnsi" w:hAnsiTheme="minorHAnsi" w:cstheme="minorHAnsi"/>
                        <w:b/>
                        <w:bCs/>
                        <w:lang w:val="es-MX"/>
                        <w:rPrChange w:id="455" w:author="Andy Ortega A" w:date="2023-05-02T07:11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Insuficiente</w:t>
                    </w:r>
                  </w:ins>
                </w:p>
              </w:tc>
            </w:tr>
            <w:tr w:rsidR="00141FA1" w14:paraId="4BB61233" w14:textId="77777777" w:rsidTr="00141FA1">
              <w:trPr>
                <w:ins w:id="456" w:author="Andy Ortega A" w:date="2023-05-02T07:09:00Z"/>
              </w:trPr>
              <w:tc>
                <w:tcPr>
                  <w:tcW w:w="1857" w:type="dxa"/>
                </w:tcPr>
                <w:p w14:paraId="656E3CFA" w14:textId="77777777" w:rsidR="00141FA1" w:rsidRPr="00141FA1" w:rsidRDefault="00141FA1" w:rsidP="00141FA1">
                  <w:pPr>
                    <w:rPr>
                      <w:ins w:id="457" w:author="Andy Ortega A" w:date="2023-05-02T07:09:00Z"/>
                      <w:rFonts w:asciiTheme="minorHAnsi" w:hAnsiTheme="minorHAnsi" w:cstheme="minorHAnsi"/>
                      <w:lang w:val="es-MX"/>
                      <w:rPrChange w:id="458" w:author="Andy Ortega A" w:date="2023-05-02T07:10:00Z">
                        <w:rPr>
                          <w:ins w:id="459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1857" w:type="dxa"/>
                </w:tcPr>
                <w:p w14:paraId="51263FE0" w14:textId="77777777" w:rsidR="00141FA1" w:rsidRPr="00141FA1" w:rsidRDefault="00141FA1" w:rsidP="00141FA1">
                  <w:pPr>
                    <w:rPr>
                      <w:ins w:id="460" w:author="Andy Ortega A" w:date="2023-05-02T07:09:00Z"/>
                      <w:rFonts w:asciiTheme="minorHAnsi" w:hAnsiTheme="minorHAnsi" w:cstheme="minorHAnsi"/>
                      <w:lang w:val="es-MX"/>
                      <w:rPrChange w:id="461" w:author="Andy Ortega A" w:date="2023-05-02T07:10:00Z">
                        <w:rPr>
                          <w:ins w:id="462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1858" w:type="dxa"/>
                </w:tcPr>
                <w:p w14:paraId="436D5449" w14:textId="77777777" w:rsidR="00141FA1" w:rsidRPr="00141FA1" w:rsidRDefault="00141FA1" w:rsidP="00141FA1">
                  <w:pPr>
                    <w:rPr>
                      <w:ins w:id="463" w:author="Andy Ortega A" w:date="2023-05-02T07:09:00Z"/>
                      <w:rFonts w:asciiTheme="minorHAnsi" w:hAnsiTheme="minorHAnsi" w:cstheme="minorHAnsi"/>
                      <w:lang w:val="es-MX"/>
                      <w:rPrChange w:id="464" w:author="Andy Ortega A" w:date="2023-05-02T07:10:00Z">
                        <w:rPr>
                          <w:ins w:id="465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1858" w:type="dxa"/>
                </w:tcPr>
                <w:p w14:paraId="54473B2D" w14:textId="77777777" w:rsidR="00141FA1" w:rsidRPr="00141FA1" w:rsidRDefault="00141FA1" w:rsidP="00141FA1">
                  <w:pPr>
                    <w:rPr>
                      <w:ins w:id="466" w:author="Andy Ortega A" w:date="2023-05-02T07:09:00Z"/>
                      <w:rFonts w:asciiTheme="minorHAnsi" w:hAnsiTheme="minorHAnsi" w:cstheme="minorHAnsi"/>
                      <w:lang w:val="es-MX"/>
                      <w:rPrChange w:id="467" w:author="Andy Ortega A" w:date="2023-05-02T07:10:00Z">
                        <w:rPr>
                          <w:ins w:id="468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</w:p>
              </w:tc>
            </w:tr>
            <w:tr w:rsidR="00141FA1" w:rsidRPr="00AC17DF" w14:paraId="478047B0" w14:textId="77777777" w:rsidTr="00D330F0">
              <w:trPr>
                <w:ins w:id="469" w:author="Andy Ortega A" w:date="2023-05-02T07:09:00Z"/>
              </w:trPr>
              <w:tc>
                <w:tcPr>
                  <w:tcW w:w="7430" w:type="dxa"/>
                  <w:gridSpan w:val="4"/>
                </w:tcPr>
                <w:p w14:paraId="79302820" w14:textId="358E0823" w:rsidR="00141FA1" w:rsidRPr="00141FA1" w:rsidRDefault="00141FA1" w:rsidP="00141FA1">
                  <w:pPr>
                    <w:rPr>
                      <w:ins w:id="470" w:author="Andy Ortega A" w:date="2023-05-02T07:09:00Z"/>
                      <w:rFonts w:asciiTheme="minorHAnsi" w:hAnsiTheme="minorHAnsi" w:cstheme="minorHAnsi"/>
                      <w:lang w:val="es-MX"/>
                      <w:rPrChange w:id="471" w:author="Andy Ortega A" w:date="2023-05-02T07:10:00Z">
                        <w:rPr>
                          <w:ins w:id="472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73" w:author="Andy Ortega A" w:date="2023-05-02T07:11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Tarea #1: Activar el botón de emergencia</w:t>
                    </w:r>
                  </w:ins>
                </w:p>
              </w:tc>
            </w:tr>
            <w:tr w:rsidR="00141FA1" w14:paraId="50BBC0CC" w14:textId="77777777" w:rsidTr="00141FA1">
              <w:trPr>
                <w:ins w:id="474" w:author="Andy Ortega A" w:date="2023-05-02T07:09:00Z"/>
              </w:trPr>
              <w:tc>
                <w:tcPr>
                  <w:tcW w:w="1857" w:type="dxa"/>
                </w:tcPr>
                <w:p w14:paraId="1F4B12B7" w14:textId="4F0F7D01" w:rsidR="00141FA1" w:rsidRPr="00141FA1" w:rsidRDefault="00141FA1" w:rsidP="00141FA1">
                  <w:pPr>
                    <w:rPr>
                      <w:ins w:id="475" w:author="Andy Ortega A" w:date="2023-05-02T07:09:00Z"/>
                      <w:rFonts w:asciiTheme="minorHAnsi" w:hAnsiTheme="minorHAnsi" w:cstheme="minorHAnsi"/>
                      <w:lang w:val="es-MX"/>
                      <w:rPrChange w:id="476" w:author="Andy Ortega A" w:date="2023-05-02T07:10:00Z">
                        <w:rPr>
                          <w:ins w:id="477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78" w:author="Andy Ortega A" w:date="2023-05-02T07:1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Tiempo de la tarea</w:t>
                    </w:r>
                  </w:ins>
                </w:p>
              </w:tc>
              <w:tc>
                <w:tcPr>
                  <w:tcW w:w="1857" w:type="dxa"/>
                </w:tcPr>
                <w:p w14:paraId="1E19BFEA" w14:textId="10512AD2" w:rsidR="00141FA1" w:rsidRPr="00141FA1" w:rsidRDefault="003C288D" w:rsidP="00141FA1">
                  <w:pPr>
                    <w:rPr>
                      <w:ins w:id="479" w:author="Andy Ortega A" w:date="2023-05-02T07:09:00Z"/>
                      <w:rFonts w:asciiTheme="minorHAnsi" w:hAnsiTheme="minorHAnsi" w:cstheme="minorHAnsi"/>
                      <w:lang w:val="es-MX"/>
                      <w:rPrChange w:id="480" w:author="Andy Ortega A" w:date="2023-05-02T07:10:00Z">
                        <w:rPr>
                          <w:ins w:id="481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82" w:author="Andy Ortega A" w:date="2023-05-02T07:1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&lt; 3 minutos</w:t>
                    </w:r>
                  </w:ins>
                </w:p>
              </w:tc>
              <w:tc>
                <w:tcPr>
                  <w:tcW w:w="1858" w:type="dxa"/>
                </w:tcPr>
                <w:p w14:paraId="5CE427C8" w14:textId="3378DA17" w:rsidR="00141FA1" w:rsidRPr="00141FA1" w:rsidRDefault="003C288D" w:rsidP="00141FA1">
                  <w:pPr>
                    <w:rPr>
                      <w:ins w:id="483" w:author="Andy Ortega A" w:date="2023-05-02T07:09:00Z"/>
                      <w:rFonts w:asciiTheme="minorHAnsi" w:hAnsiTheme="minorHAnsi" w:cstheme="minorHAnsi"/>
                      <w:lang w:val="es-MX"/>
                      <w:rPrChange w:id="484" w:author="Andy Ortega A" w:date="2023-05-02T07:10:00Z">
                        <w:rPr>
                          <w:ins w:id="485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86" w:author="Andy Ortega A" w:date="2023-05-02T07:15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&lt; 5 minutos</w:t>
                    </w:r>
                  </w:ins>
                </w:p>
              </w:tc>
              <w:tc>
                <w:tcPr>
                  <w:tcW w:w="1858" w:type="dxa"/>
                </w:tcPr>
                <w:p w14:paraId="37D71134" w14:textId="32FF490C" w:rsidR="00141FA1" w:rsidRPr="00141FA1" w:rsidRDefault="003C288D" w:rsidP="00141FA1">
                  <w:pPr>
                    <w:rPr>
                      <w:ins w:id="487" w:author="Andy Ortega A" w:date="2023-05-02T07:09:00Z"/>
                      <w:rFonts w:asciiTheme="minorHAnsi" w:hAnsiTheme="minorHAnsi" w:cstheme="minorHAnsi"/>
                      <w:lang w:val="es-MX"/>
                      <w:rPrChange w:id="488" w:author="Andy Ortega A" w:date="2023-05-02T07:10:00Z">
                        <w:rPr>
                          <w:ins w:id="489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90" w:author="Andy Ortega A" w:date="2023-05-02T07:15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&gt; 5 minutos</w:t>
                    </w:r>
                  </w:ins>
                </w:p>
              </w:tc>
            </w:tr>
            <w:tr w:rsidR="00141FA1" w14:paraId="27156246" w14:textId="77777777" w:rsidTr="00141FA1">
              <w:trPr>
                <w:ins w:id="491" w:author="Andy Ortega A" w:date="2023-05-02T07:09:00Z"/>
              </w:trPr>
              <w:tc>
                <w:tcPr>
                  <w:tcW w:w="1857" w:type="dxa"/>
                </w:tcPr>
                <w:p w14:paraId="4DE021D5" w14:textId="0843F6CC" w:rsidR="00141FA1" w:rsidRPr="00141FA1" w:rsidRDefault="00141FA1" w:rsidP="00141FA1">
                  <w:pPr>
                    <w:rPr>
                      <w:ins w:id="492" w:author="Andy Ortega A" w:date="2023-05-02T07:09:00Z"/>
                      <w:rFonts w:asciiTheme="minorHAnsi" w:hAnsiTheme="minorHAnsi" w:cstheme="minorHAnsi"/>
                      <w:lang w:val="es-MX"/>
                      <w:rPrChange w:id="493" w:author="Andy Ortega A" w:date="2023-05-02T07:10:00Z">
                        <w:rPr>
                          <w:ins w:id="494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95" w:author="Andy Ortega A" w:date="2023-05-02T07:1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Tiempo de recuperación</w:t>
                    </w:r>
                  </w:ins>
                </w:p>
              </w:tc>
              <w:tc>
                <w:tcPr>
                  <w:tcW w:w="1857" w:type="dxa"/>
                </w:tcPr>
                <w:p w14:paraId="2A7ECC69" w14:textId="399F7C4B" w:rsidR="00141FA1" w:rsidRPr="00141FA1" w:rsidRDefault="003C288D" w:rsidP="00141FA1">
                  <w:pPr>
                    <w:rPr>
                      <w:ins w:id="496" w:author="Andy Ortega A" w:date="2023-05-02T07:09:00Z"/>
                      <w:rFonts w:asciiTheme="minorHAnsi" w:hAnsiTheme="minorHAnsi" w:cstheme="minorHAnsi"/>
                      <w:lang w:val="es-MX"/>
                      <w:rPrChange w:id="497" w:author="Andy Ortega A" w:date="2023-05-02T07:10:00Z">
                        <w:rPr>
                          <w:ins w:id="498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499" w:author="Andy Ortega A" w:date="2023-05-02T07:15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5D749E6D" w14:textId="618F80AC" w:rsidR="00141FA1" w:rsidRPr="00141FA1" w:rsidRDefault="003C288D" w:rsidP="00141FA1">
                  <w:pPr>
                    <w:rPr>
                      <w:ins w:id="500" w:author="Andy Ortega A" w:date="2023-05-02T07:09:00Z"/>
                      <w:rFonts w:asciiTheme="minorHAnsi" w:hAnsiTheme="minorHAnsi" w:cstheme="minorHAnsi"/>
                      <w:lang w:val="es-MX"/>
                      <w:rPrChange w:id="501" w:author="Andy Ortega A" w:date="2023-05-02T07:10:00Z">
                        <w:rPr>
                          <w:ins w:id="502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503" w:author="Andy Ortega A" w:date="2023-05-02T07:15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&lt; </w:t>
                    </w:r>
                  </w:ins>
                  <w:ins w:id="504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2</w:t>
                    </w:r>
                  </w:ins>
                  <w:ins w:id="505" w:author="Andy Ortega A" w:date="2023-05-02T07:15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  <w:tc>
                <w:tcPr>
                  <w:tcW w:w="1858" w:type="dxa"/>
                </w:tcPr>
                <w:p w14:paraId="5DEEA3F9" w14:textId="51988156" w:rsidR="00141FA1" w:rsidRPr="00141FA1" w:rsidRDefault="003C288D" w:rsidP="00141FA1">
                  <w:pPr>
                    <w:rPr>
                      <w:ins w:id="506" w:author="Andy Ortega A" w:date="2023-05-02T07:09:00Z"/>
                      <w:rFonts w:asciiTheme="minorHAnsi" w:hAnsiTheme="minorHAnsi" w:cstheme="minorHAnsi"/>
                      <w:lang w:val="es-MX"/>
                      <w:rPrChange w:id="507" w:author="Andy Ortega A" w:date="2023-05-02T07:10:00Z">
                        <w:rPr>
                          <w:ins w:id="508" w:author="Andy Ortega A" w:date="2023-05-02T07:09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</w:pPr>
                  <w:ins w:id="509" w:author="Andy Ortega A" w:date="2023-05-02T07:15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&gt; 2 minutos</w:t>
                    </w:r>
                  </w:ins>
                </w:p>
              </w:tc>
            </w:tr>
            <w:tr w:rsidR="00141FA1" w14:paraId="6DEB5A29" w14:textId="77777777" w:rsidTr="00141FA1">
              <w:trPr>
                <w:ins w:id="510" w:author="Andy Ortega A" w:date="2023-05-02T07:12:00Z"/>
              </w:trPr>
              <w:tc>
                <w:tcPr>
                  <w:tcW w:w="1857" w:type="dxa"/>
                </w:tcPr>
                <w:p w14:paraId="45829976" w14:textId="02DE904F" w:rsidR="00141FA1" w:rsidRDefault="00141FA1" w:rsidP="00141FA1">
                  <w:pPr>
                    <w:rPr>
                      <w:ins w:id="511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12" w:author="Andy Ortega A" w:date="2023-05-02T07:1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M = Error de menú</w:t>
                    </w:r>
                  </w:ins>
                </w:p>
              </w:tc>
              <w:tc>
                <w:tcPr>
                  <w:tcW w:w="1857" w:type="dxa"/>
                </w:tcPr>
                <w:p w14:paraId="3E461E75" w14:textId="4D844D71" w:rsidR="00141FA1" w:rsidRPr="00141FA1" w:rsidRDefault="003C288D" w:rsidP="00141FA1">
                  <w:pPr>
                    <w:rPr>
                      <w:ins w:id="513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14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230B3922" w14:textId="497679ED" w:rsidR="00141FA1" w:rsidRPr="00141FA1" w:rsidRDefault="003C288D" w:rsidP="00141FA1">
                  <w:pPr>
                    <w:rPr>
                      <w:ins w:id="515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16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009BA3E6" w14:textId="010D9FAE" w:rsidR="00141FA1" w:rsidRPr="00141FA1" w:rsidRDefault="003C288D" w:rsidP="00141FA1">
                  <w:pPr>
                    <w:rPr>
                      <w:ins w:id="517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18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141FA1" w14:paraId="5DF065E2" w14:textId="77777777" w:rsidTr="00141FA1">
              <w:trPr>
                <w:ins w:id="519" w:author="Andy Ortega A" w:date="2023-05-02T07:12:00Z"/>
              </w:trPr>
              <w:tc>
                <w:tcPr>
                  <w:tcW w:w="1857" w:type="dxa"/>
                </w:tcPr>
                <w:p w14:paraId="0C96A7B1" w14:textId="5133A982" w:rsidR="00141FA1" w:rsidRDefault="00141FA1" w:rsidP="00141FA1">
                  <w:pPr>
                    <w:rPr>
                      <w:ins w:id="520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21" w:author="Andy Ortega A" w:date="2023-05-02T07:1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S = Error de selección</w:t>
                    </w:r>
                  </w:ins>
                </w:p>
              </w:tc>
              <w:tc>
                <w:tcPr>
                  <w:tcW w:w="1857" w:type="dxa"/>
                </w:tcPr>
                <w:p w14:paraId="0AABE2AF" w14:textId="41C61F89" w:rsidR="00141FA1" w:rsidRPr="00141FA1" w:rsidRDefault="003C288D" w:rsidP="00141FA1">
                  <w:pPr>
                    <w:rPr>
                      <w:ins w:id="522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23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7F23FB95" w14:textId="3E5127B9" w:rsidR="00141FA1" w:rsidRPr="00141FA1" w:rsidRDefault="003C288D" w:rsidP="00141FA1">
                  <w:pPr>
                    <w:rPr>
                      <w:ins w:id="524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25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2277832F" w14:textId="7A025E88" w:rsidR="00141FA1" w:rsidRPr="00141FA1" w:rsidRDefault="003C288D" w:rsidP="00141FA1">
                  <w:pPr>
                    <w:rPr>
                      <w:ins w:id="526" w:author="Andy Ortega A" w:date="2023-05-02T07:12:00Z"/>
                      <w:rFonts w:asciiTheme="minorHAnsi" w:hAnsiTheme="minorHAnsi" w:cstheme="minorHAnsi"/>
                      <w:lang w:val="es-MX"/>
                    </w:rPr>
                  </w:pPr>
                  <w:ins w:id="527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141FA1" w14:paraId="10295305" w14:textId="77777777" w:rsidTr="00141FA1">
              <w:trPr>
                <w:ins w:id="528" w:author="Andy Ortega A" w:date="2023-05-02T07:13:00Z"/>
              </w:trPr>
              <w:tc>
                <w:tcPr>
                  <w:tcW w:w="1857" w:type="dxa"/>
                </w:tcPr>
                <w:p w14:paraId="4C104B3F" w14:textId="245C5C6A" w:rsidR="00141FA1" w:rsidRDefault="00141FA1" w:rsidP="00141FA1">
                  <w:pPr>
                    <w:rPr>
                      <w:ins w:id="529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30" w:author="Andy Ortega A" w:date="2023-05-02T07:1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R = Repeticiones</w:t>
                    </w:r>
                  </w:ins>
                </w:p>
              </w:tc>
              <w:tc>
                <w:tcPr>
                  <w:tcW w:w="1857" w:type="dxa"/>
                </w:tcPr>
                <w:p w14:paraId="2823921F" w14:textId="2A4A2E4A" w:rsidR="00141FA1" w:rsidRPr="00141FA1" w:rsidRDefault="003C288D" w:rsidP="00141FA1">
                  <w:pPr>
                    <w:rPr>
                      <w:ins w:id="531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32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77A967C1" w14:textId="79823F3E" w:rsidR="00141FA1" w:rsidRPr="00141FA1" w:rsidRDefault="003C288D" w:rsidP="00141FA1">
                  <w:pPr>
                    <w:rPr>
                      <w:ins w:id="533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34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38FE55AB" w14:textId="703F82D5" w:rsidR="00141FA1" w:rsidRPr="00141FA1" w:rsidRDefault="003C288D" w:rsidP="00141FA1">
                  <w:pPr>
                    <w:rPr>
                      <w:ins w:id="535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36" w:author="Andy Ortega A" w:date="2023-05-02T07:1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141FA1" w14:paraId="6E5093C1" w14:textId="77777777" w:rsidTr="00141FA1">
              <w:trPr>
                <w:ins w:id="537" w:author="Andy Ortega A" w:date="2023-05-02T07:13:00Z"/>
              </w:trPr>
              <w:tc>
                <w:tcPr>
                  <w:tcW w:w="1857" w:type="dxa"/>
                </w:tcPr>
                <w:p w14:paraId="0DC16A65" w14:textId="77B60F8E" w:rsidR="00141FA1" w:rsidRDefault="00141FA1" w:rsidP="00141FA1">
                  <w:pPr>
                    <w:rPr>
                      <w:ins w:id="538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39" w:author="Andy Ortega A" w:date="2023-05-02T07:1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F = Frustraciones</w:t>
                    </w:r>
                  </w:ins>
                </w:p>
              </w:tc>
              <w:tc>
                <w:tcPr>
                  <w:tcW w:w="1857" w:type="dxa"/>
                </w:tcPr>
                <w:p w14:paraId="501B60C9" w14:textId="74686CB4" w:rsidR="00141FA1" w:rsidRPr="00141FA1" w:rsidRDefault="003C288D" w:rsidP="00141FA1">
                  <w:pPr>
                    <w:rPr>
                      <w:ins w:id="540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41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455CCC6C" w14:textId="4E677453" w:rsidR="00141FA1" w:rsidRPr="00141FA1" w:rsidRDefault="003C288D" w:rsidP="00141FA1">
                  <w:pPr>
                    <w:rPr>
                      <w:ins w:id="542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43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141B1711" w14:textId="23256590" w:rsidR="00141FA1" w:rsidRPr="00141FA1" w:rsidRDefault="003C288D" w:rsidP="00141FA1">
                  <w:pPr>
                    <w:rPr>
                      <w:ins w:id="544" w:author="Andy Ortega A" w:date="2023-05-02T07:13:00Z"/>
                      <w:rFonts w:asciiTheme="minorHAnsi" w:hAnsiTheme="minorHAnsi" w:cstheme="minorHAnsi"/>
                      <w:lang w:val="es-MX"/>
                    </w:rPr>
                  </w:pPr>
                  <w:ins w:id="545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3C288D" w14:paraId="442322E7" w14:textId="77777777" w:rsidTr="00141FA1">
              <w:trPr>
                <w:ins w:id="546" w:author="Andy Ortega A" w:date="2023-05-02T07:17:00Z"/>
              </w:trPr>
              <w:tc>
                <w:tcPr>
                  <w:tcW w:w="1857" w:type="dxa"/>
                </w:tcPr>
                <w:p w14:paraId="529DFA27" w14:textId="77777777" w:rsidR="003C288D" w:rsidRDefault="003C288D" w:rsidP="00141FA1">
                  <w:pPr>
                    <w:rPr>
                      <w:ins w:id="547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7" w:type="dxa"/>
                </w:tcPr>
                <w:p w14:paraId="11928B21" w14:textId="77777777" w:rsidR="003C288D" w:rsidRDefault="003C288D" w:rsidP="00141FA1">
                  <w:pPr>
                    <w:rPr>
                      <w:ins w:id="548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8" w:type="dxa"/>
                </w:tcPr>
                <w:p w14:paraId="3DF0261D" w14:textId="77777777" w:rsidR="003C288D" w:rsidRDefault="003C288D" w:rsidP="00141FA1">
                  <w:pPr>
                    <w:rPr>
                      <w:ins w:id="549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8" w:type="dxa"/>
                </w:tcPr>
                <w:p w14:paraId="40F2F80F" w14:textId="77777777" w:rsidR="003C288D" w:rsidRDefault="003C288D" w:rsidP="00141FA1">
                  <w:pPr>
                    <w:rPr>
                      <w:ins w:id="550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</w:p>
              </w:tc>
            </w:tr>
            <w:tr w:rsidR="003C288D" w:rsidRPr="00AC17DF" w14:paraId="1F49C4E6" w14:textId="77777777" w:rsidTr="004A0210">
              <w:trPr>
                <w:ins w:id="551" w:author="Andy Ortega A" w:date="2023-05-02T07:17:00Z"/>
              </w:trPr>
              <w:tc>
                <w:tcPr>
                  <w:tcW w:w="7430" w:type="dxa"/>
                  <w:gridSpan w:val="4"/>
                </w:tcPr>
                <w:p w14:paraId="5853BB6A" w14:textId="30FB06B8" w:rsidR="003C288D" w:rsidRDefault="003C288D" w:rsidP="003C288D">
                  <w:pPr>
                    <w:rPr>
                      <w:ins w:id="552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53" w:author="Andy Ortega A" w:date="2023-05-02T07:17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Tarea #</w:t>
                    </w:r>
                  </w:ins>
                  <w:ins w:id="554" w:author="Andy Ortega A" w:date="2023-05-02T07:18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2</w:t>
                    </w:r>
                  </w:ins>
                  <w:ins w:id="555" w:author="Andy Ortega A" w:date="2023-05-02T07:17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:</w:t>
                    </w:r>
                  </w:ins>
                  <w:ins w:id="556" w:author="Andy Ortega A" w:date="2023-05-02T07:18:00Z">
                    <w:r w:rsidRPr="003C288D">
                      <w:rPr>
                        <w:rFonts w:asciiTheme="minorHAnsi" w:hAnsiTheme="minorHAnsi" w:cstheme="minorHAnsi"/>
                        <w:b/>
                        <w:bCs/>
                        <w:lang w:val="es-MX"/>
                        <w:rPrChange w:id="557" w:author="Andy Ortega A" w:date="2023-05-02T07:18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 Buscar información sobre los centros de apoyo y los psicólogos.</w:t>
                    </w:r>
                  </w:ins>
                </w:p>
              </w:tc>
            </w:tr>
            <w:tr w:rsidR="003C288D" w14:paraId="54269358" w14:textId="77777777" w:rsidTr="00141FA1">
              <w:trPr>
                <w:ins w:id="558" w:author="Andy Ortega A" w:date="2023-05-02T07:17:00Z"/>
              </w:trPr>
              <w:tc>
                <w:tcPr>
                  <w:tcW w:w="1857" w:type="dxa"/>
                </w:tcPr>
                <w:p w14:paraId="68EE96BC" w14:textId="79BF2F71" w:rsidR="003C288D" w:rsidRDefault="003C288D" w:rsidP="003C288D">
                  <w:pPr>
                    <w:rPr>
                      <w:ins w:id="559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60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Tiempo de la tarea</w:t>
                    </w:r>
                  </w:ins>
                </w:p>
              </w:tc>
              <w:tc>
                <w:tcPr>
                  <w:tcW w:w="1857" w:type="dxa"/>
                </w:tcPr>
                <w:p w14:paraId="2419ABB3" w14:textId="78797183" w:rsidR="003C288D" w:rsidRDefault="003C288D" w:rsidP="003C288D">
                  <w:pPr>
                    <w:rPr>
                      <w:ins w:id="561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62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&lt; </w:t>
                    </w:r>
                  </w:ins>
                  <w:ins w:id="563" w:author="Andy Ortega A" w:date="2023-05-02T07:1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5</w:t>
                    </w:r>
                  </w:ins>
                  <w:ins w:id="564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  <w:tc>
                <w:tcPr>
                  <w:tcW w:w="1858" w:type="dxa"/>
                </w:tcPr>
                <w:p w14:paraId="07DCC01B" w14:textId="6FCDED9E" w:rsidR="003C288D" w:rsidRDefault="003C288D" w:rsidP="003C288D">
                  <w:pPr>
                    <w:rPr>
                      <w:ins w:id="565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66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&lt; </w:t>
                    </w:r>
                  </w:ins>
                  <w:ins w:id="567" w:author="Andy Ortega A" w:date="2023-05-02T07:1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10</w:t>
                    </w:r>
                  </w:ins>
                  <w:ins w:id="568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  <w:tc>
                <w:tcPr>
                  <w:tcW w:w="1858" w:type="dxa"/>
                </w:tcPr>
                <w:p w14:paraId="3AC289A0" w14:textId="2641C633" w:rsidR="003C288D" w:rsidRDefault="003C288D" w:rsidP="003C288D">
                  <w:pPr>
                    <w:rPr>
                      <w:ins w:id="569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70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&gt; </w:t>
                    </w:r>
                  </w:ins>
                  <w:ins w:id="571" w:author="Andy Ortega A" w:date="2023-05-02T07:1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10</w:t>
                    </w:r>
                  </w:ins>
                  <w:ins w:id="572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</w:tr>
            <w:tr w:rsidR="003C288D" w14:paraId="1D390259" w14:textId="77777777" w:rsidTr="00141FA1">
              <w:trPr>
                <w:ins w:id="573" w:author="Andy Ortega A" w:date="2023-05-02T07:17:00Z"/>
              </w:trPr>
              <w:tc>
                <w:tcPr>
                  <w:tcW w:w="1857" w:type="dxa"/>
                </w:tcPr>
                <w:p w14:paraId="1BC4B2C7" w14:textId="4674173E" w:rsidR="003C288D" w:rsidRDefault="003C288D" w:rsidP="003C288D">
                  <w:pPr>
                    <w:rPr>
                      <w:ins w:id="574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75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Tiempo de recuperación</w:t>
                    </w:r>
                  </w:ins>
                </w:p>
              </w:tc>
              <w:tc>
                <w:tcPr>
                  <w:tcW w:w="1857" w:type="dxa"/>
                </w:tcPr>
                <w:p w14:paraId="640B5036" w14:textId="6EAC6E0D" w:rsidR="003C288D" w:rsidRDefault="003C288D" w:rsidP="003C288D">
                  <w:pPr>
                    <w:rPr>
                      <w:ins w:id="576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77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21111FE1" w14:textId="5ABC224C" w:rsidR="003C288D" w:rsidRDefault="003C288D" w:rsidP="003C288D">
                  <w:pPr>
                    <w:rPr>
                      <w:ins w:id="578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79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&lt; </w:t>
                    </w:r>
                  </w:ins>
                  <w:ins w:id="580" w:author="Andy Ortega A" w:date="2023-05-02T07:1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5</w:t>
                    </w:r>
                  </w:ins>
                  <w:ins w:id="581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  <w:tc>
                <w:tcPr>
                  <w:tcW w:w="1858" w:type="dxa"/>
                </w:tcPr>
                <w:p w14:paraId="2900C2AC" w14:textId="19EE1DC5" w:rsidR="003C288D" w:rsidRDefault="003C288D" w:rsidP="003C288D">
                  <w:pPr>
                    <w:rPr>
                      <w:ins w:id="582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83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&gt; </w:t>
                    </w:r>
                  </w:ins>
                  <w:ins w:id="584" w:author="Andy Ortega A" w:date="2023-05-02T07:1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5</w:t>
                    </w:r>
                  </w:ins>
                  <w:ins w:id="585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</w:tr>
            <w:tr w:rsidR="003C288D" w14:paraId="299A73A6" w14:textId="77777777" w:rsidTr="00141FA1">
              <w:trPr>
                <w:ins w:id="586" w:author="Andy Ortega A" w:date="2023-05-02T07:17:00Z"/>
              </w:trPr>
              <w:tc>
                <w:tcPr>
                  <w:tcW w:w="1857" w:type="dxa"/>
                </w:tcPr>
                <w:p w14:paraId="256E5951" w14:textId="1ED9E173" w:rsidR="003C288D" w:rsidRDefault="003C288D" w:rsidP="003C288D">
                  <w:pPr>
                    <w:rPr>
                      <w:ins w:id="587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88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M = Error de menú</w:t>
                    </w:r>
                  </w:ins>
                </w:p>
              </w:tc>
              <w:tc>
                <w:tcPr>
                  <w:tcW w:w="1857" w:type="dxa"/>
                </w:tcPr>
                <w:p w14:paraId="1565453B" w14:textId="27AAC86E" w:rsidR="003C288D" w:rsidRDefault="003C288D" w:rsidP="003C288D">
                  <w:pPr>
                    <w:rPr>
                      <w:ins w:id="589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90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691DA2E0" w14:textId="3C5C3CFE" w:rsidR="003C288D" w:rsidRDefault="003C288D" w:rsidP="003C288D">
                  <w:pPr>
                    <w:rPr>
                      <w:ins w:id="591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92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1 </w:t>
                    </w:r>
                  </w:ins>
                </w:p>
              </w:tc>
              <w:tc>
                <w:tcPr>
                  <w:tcW w:w="1858" w:type="dxa"/>
                </w:tcPr>
                <w:p w14:paraId="30FE5F4A" w14:textId="0B5938A2" w:rsidR="003C288D" w:rsidRDefault="003C288D" w:rsidP="003C288D">
                  <w:pPr>
                    <w:rPr>
                      <w:ins w:id="593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94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2</w:t>
                    </w:r>
                  </w:ins>
                  <w:ins w:id="595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o más</w:t>
                    </w:r>
                  </w:ins>
                </w:p>
              </w:tc>
            </w:tr>
            <w:tr w:rsidR="003C288D" w14:paraId="7AE89BC1" w14:textId="77777777" w:rsidTr="00141FA1">
              <w:trPr>
                <w:ins w:id="596" w:author="Andy Ortega A" w:date="2023-05-02T07:17:00Z"/>
              </w:trPr>
              <w:tc>
                <w:tcPr>
                  <w:tcW w:w="1857" w:type="dxa"/>
                </w:tcPr>
                <w:p w14:paraId="10D648EE" w14:textId="50BE2D1C" w:rsidR="003C288D" w:rsidRDefault="003C288D" w:rsidP="003C288D">
                  <w:pPr>
                    <w:rPr>
                      <w:ins w:id="597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598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S = Error de selección</w:t>
                    </w:r>
                  </w:ins>
                </w:p>
              </w:tc>
              <w:tc>
                <w:tcPr>
                  <w:tcW w:w="1857" w:type="dxa"/>
                </w:tcPr>
                <w:p w14:paraId="07B892AE" w14:textId="2AD56982" w:rsidR="003C288D" w:rsidRDefault="003C288D" w:rsidP="003C288D">
                  <w:pPr>
                    <w:rPr>
                      <w:ins w:id="599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00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4EDFC3E0" w14:textId="48421DBF" w:rsidR="003C288D" w:rsidRDefault="003C288D" w:rsidP="003C288D">
                  <w:pPr>
                    <w:rPr>
                      <w:ins w:id="601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02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1-2</w:t>
                    </w:r>
                  </w:ins>
                </w:p>
              </w:tc>
              <w:tc>
                <w:tcPr>
                  <w:tcW w:w="1858" w:type="dxa"/>
                </w:tcPr>
                <w:p w14:paraId="796A37B9" w14:textId="1BF86396" w:rsidR="003C288D" w:rsidRDefault="003C288D" w:rsidP="003C288D">
                  <w:pPr>
                    <w:rPr>
                      <w:ins w:id="603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04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3</w:t>
                    </w:r>
                  </w:ins>
                  <w:ins w:id="605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o más</w:t>
                    </w:r>
                  </w:ins>
                </w:p>
              </w:tc>
            </w:tr>
            <w:tr w:rsidR="003C288D" w14:paraId="79F06ADA" w14:textId="77777777" w:rsidTr="00141FA1">
              <w:trPr>
                <w:ins w:id="606" w:author="Andy Ortega A" w:date="2023-05-02T07:17:00Z"/>
              </w:trPr>
              <w:tc>
                <w:tcPr>
                  <w:tcW w:w="1857" w:type="dxa"/>
                </w:tcPr>
                <w:p w14:paraId="4BCFAAC7" w14:textId="1740296E" w:rsidR="003C288D" w:rsidRDefault="003C288D" w:rsidP="003C288D">
                  <w:pPr>
                    <w:rPr>
                      <w:ins w:id="607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08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R = Repeticiones</w:t>
                    </w:r>
                  </w:ins>
                </w:p>
              </w:tc>
              <w:tc>
                <w:tcPr>
                  <w:tcW w:w="1857" w:type="dxa"/>
                </w:tcPr>
                <w:p w14:paraId="78D7831C" w14:textId="13821ABC" w:rsidR="003C288D" w:rsidRDefault="003C288D" w:rsidP="003C288D">
                  <w:pPr>
                    <w:rPr>
                      <w:ins w:id="609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10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7ECDBBCF" w14:textId="01485380" w:rsidR="003C288D" w:rsidRDefault="003C288D" w:rsidP="003C288D">
                  <w:pPr>
                    <w:rPr>
                      <w:ins w:id="611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12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35AAF11B" w14:textId="4EB807A0" w:rsidR="003C288D" w:rsidRDefault="003C288D" w:rsidP="003C288D">
                  <w:pPr>
                    <w:rPr>
                      <w:ins w:id="613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14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3C288D" w14:paraId="05C36FA1" w14:textId="77777777" w:rsidTr="00141FA1">
              <w:trPr>
                <w:ins w:id="615" w:author="Andy Ortega A" w:date="2023-05-02T07:17:00Z"/>
              </w:trPr>
              <w:tc>
                <w:tcPr>
                  <w:tcW w:w="1857" w:type="dxa"/>
                </w:tcPr>
                <w:p w14:paraId="59AB1728" w14:textId="359E33B4" w:rsidR="003C288D" w:rsidRDefault="003C288D" w:rsidP="003C288D">
                  <w:pPr>
                    <w:rPr>
                      <w:ins w:id="616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17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F = Frustraciones</w:t>
                    </w:r>
                  </w:ins>
                </w:p>
              </w:tc>
              <w:tc>
                <w:tcPr>
                  <w:tcW w:w="1857" w:type="dxa"/>
                </w:tcPr>
                <w:p w14:paraId="13A43D6A" w14:textId="11324D6C" w:rsidR="003C288D" w:rsidRDefault="003C288D" w:rsidP="003C288D">
                  <w:pPr>
                    <w:rPr>
                      <w:ins w:id="618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19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1ED4C3DB" w14:textId="51D0D138" w:rsidR="003C288D" w:rsidRDefault="003C288D" w:rsidP="003C288D">
                  <w:pPr>
                    <w:rPr>
                      <w:ins w:id="620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21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636A72D0" w14:textId="52F738E5" w:rsidR="003C288D" w:rsidRDefault="003C288D" w:rsidP="003C288D">
                  <w:pPr>
                    <w:rPr>
                      <w:ins w:id="622" w:author="Andy Ortega A" w:date="2023-05-02T07:17:00Z"/>
                      <w:rFonts w:asciiTheme="minorHAnsi" w:hAnsiTheme="minorHAnsi" w:cstheme="minorHAnsi"/>
                      <w:lang w:val="es-MX"/>
                    </w:rPr>
                  </w:pPr>
                  <w:ins w:id="623" w:author="Andy Ortega A" w:date="2023-05-02T07:1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3C288D" w14:paraId="69FDA63F" w14:textId="77777777" w:rsidTr="00141FA1">
              <w:trPr>
                <w:ins w:id="624" w:author="Andy Ortega A" w:date="2023-05-02T07:19:00Z"/>
              </w:trPr>
              <w:tc>
                <w:tcPr>
                  <w:tcW w:w="1857" w:type="dxa"/>
                </w:tcPr>
                <w:p w14:paraId="76B2BDAA" w14:textId="77777777" w:rsidR="003C288D" w:rsidRDefault="003C288D" w:rsidP="003C288D">
                  <w:pPr>
                    <w:rPr>
                      <w:ins w:id="625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7" w:type="dxa"/>
                </w:tcPr>
                <w:p w14:paraId="42230C08" w14:textId="77777777" w:rsidR="003C288D" w:rsidRDefault="003C288D" w:rsidP="003C288D">
                  <w:pPr>
                    <w:rPr>
                      <w:ins w:id="626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8" w:type="dxa"/>
                </w:tcPr>
                <w:p w14:paraId="559170B0" w14:textId="77777777" w:rsidR="003C288D" w:rsidRDefault="003C288D" w:rsidP="003C288D">
                  <w:pPr>
                    <w:rPr>
                      <w:ins w:id="627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8" w:type="dxa"/>
                </w:tcPr>
                <w:p w14:paraId="479CEB5A" w14:textId="77777777" w:rsidR="003C288D" w:rsidRDefault="003C288D" w:rsidP="003C288D">
                  <w:pPr>
                    <w:rPr>
                      <w:ins w:id="628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</w:tr>
            <w:tr w:rsidR="003C288D" w:rsidRPr="00AC17DF" w14:paraId="0D417523" w14:textId="77777777" w:rsidTr="00B5294C">
              <w:trPr>
                <w:ins w:id="629" w:author="Andy Ortega A" w:date="2023-05-02T07:19:00Z"/>
              </w:trPr>
              <w:tc>
                <w:tcPr>
                  <w:tcW w:w="7430" w:type="dxa"/>
                  <w:gridSpan w:val="4"/>
                </w:tcPr>
                <w:p w14:paraId="60E35BB1" w14:textId="35F9621C" w:rsidR="003C288D" w:rsidRDefault="003C288D" w:rsidP="003C288D">
                  <w:pPr>
                    <w:rPr>
                      <w:ins w:id="630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31" w:author="Andy Ortega A" w:date="2023-05-02T07:19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Tarea #2:</w:t>
                    </w:r>
                    <w:r w:rsidRPr="00D448D2"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 Buscar información sobre </w:t>
                    </w:r>
                  </w:ins>
                  <w:ins w:id="632" w:author="Andy Ortega A" w:date="2023-05-02T07:20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la violencia de género</w:t>
                    </w:r>
                  </w:ins>
                </w:p>
              </w:tc>
            </w:tr>
            <w:tr w:rsidR="003C288D" w14:paraId="42576047" w14:textId="77777777" w:rsidTr="00141FA1">
              <w:trPr>
                <w:ins w:id="633" w:author="Andy Ortega A" w:date="2023-05-02T07:19:00Z"/>
              </w:trPr>
              <w:tc>
                <w:tcPr>
                  <w:tcW w:w="1857" w:type="dxa"/>
                </w:tcPr>
                <w:p w14:paraId="79EAC773" w14:textId="26497970" w:rsidR="003C288D" w:rsidRDefault="003C288D" w:rsidP="003C288D">
                  <w:pPr>
                    <w:rPr>
                      <w:ins w:id="634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35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Tiempo de la tarea</w:t>
                    </w:r>
                  </w:ins>
                </w:p>
              </w:tc>
              <w:tc>
                <w:tcPr>
                  <w:tcW w:w="1857" w:type="dxa"/>
                </w:tcPr>
                <w:p w14:paraId="3EF27D50" w14:textId="240263F5" w:rsidR="003C288D" w:rsidRDefault="003C288D" w:rsidP="003C288D">
                  <w:pPr>
                    <w:rPr>
                      <w:ins w:id="636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37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&lt; </w:t>
                    </w:r>
                  </w:ins>
                  <w:ins w:id="638" w:author="Andy Ortega A" w:date="2023-05-02T07:2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10</w:t>
                    </w:r>
                  </w:ins>
                  <w:ins w:id="639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  <w:tc>
                <w:tcPr>
                  <w:tcW w:w="1858" w:type="dxa"/>
                </w:tcPr>
                <w:p w14:paraId="77BE4DAF" w14:textId="062D50F4" w:rsidR="003C288D" w:rsidRDefault="003C288D" w:rsidP="003C288D">
                  <w:pPr>
                    <w:rPr>
                      <w:ins w:id="640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41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&lt; 1</w:t>
                    </w:r>
                  </w:ins>
                  <w:ins w:id="642" w:author="Andy Ortega A" w:date="2023-05-02T07:2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5</w:t>
                    </w:r>
                  </w:ins>
                  <w:ins w:id="643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  <w:tc>
                <w:tcPr>
                  <w:tcW w:w="1858" w:type="dxa"/>
                </w:tcPr>
                <w:p w14:paraId="5AB73ACB" w14:textId="2DE19A31" w:rsidR="003C288D" w:rsidRDefault="003C288D" w:rsidP="003C288D">
                  <w:pPr>
                    <w:rPr>
                      <w:ins w:id="644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45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&gt; 1</w:t>
                    </w:r>
                  </w:ins>
                  <w:ins w:id="646" w:author="Andy Ortega A" w:date="2023-05-02T07:2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5</w:t>
                    </w:r>
                  </w:ins>
                  <w:ins w:id="647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</w:tr>
            <w:tr w:rsidR="003C288D" w14:paraId="6CAD0E4D" w14:textId="77777777" w:rsidTr="00141FA1">
              <w:trPr>
                <w:ins w:id="648" w:author="Andy Ortega A" w:date="2023-05-02T07:19:00Z"/>
              </w:trPr>
              <w:tc>
                <w:tcPr>
                  <w:tcW w:w="1857" w:type="dxa"/>
                </w:tcPr>
                <w:p w14:paraId="5C25CC26" w14:textId="04061EF5" w:rsidR="003C288D" w:rsidRDefault="003C288D" w:rsidP="003C288D">
                  <w:pPr>
                    <w:rPr>
                      <w:ins w:id="649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50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Tiempo de recuperación</w:t>
                    </w:r>
                  </w:ins>
                </w:p>
              </w:tc>
              <w:tc>
                <w:tcPr>
                  <w:tcW w:w="1857" w:type="dxa"/>
                </w:tcPr>
                <w:p w14:paraId="3115AF36" w14:textId="79DE3F78" w:rsidR="003C288D" w:rsidRDefault="003C288D" w:rsidP="003C288D">
                  <w:pPr>
                    <w:rPr>
                      <w:ins w:id="651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52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27EF898E" w14:textId="2F770BD0" w:rsidR="003C288D" w:rsidRDefault="003C288D" w:rsidP="003C288D">
                  <w:pPr>
                    <w:rPr>
                      <w:ins w:id="653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54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&lt; </w:t>
                    </w:r>
                  </w:ins>
                  <w:ins w:id="655" w:author="Andy Ortega A" w:date="2023-05-02T07:2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5</w:t>
                    </w:r>
                  </w:ins>
                  <w:ins w:id="656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minutos</w:t>
                    </w:r>
                  </w:ins>
                </w:p>
              </w:tc>
              <w:tc>
                <w:tcPr>
                  <w:tcW w:w="1858" w:type="dxa"/>
                </w:tcPr>
                <w:p w14:paraId="2B7CC562" w14:textId="5121A757" w:rsidR="003C288D" w:rsidRDefault="003C288D" w:rsidP="003C288D">
                  <w:pPr>
                    <w:rPr>
                      <w:ins w:id="657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58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&gt; 5 minutos</w:t>
                    </w:r>
                  </w:ins>
                </w:p>
              </w:tc>
            </w:tr>
            <w:tr w:rsidR="003C288D" w14:paraId="15606487" w14:textId="77777777" w:rsidTr="00141FA1">
              <w:trPr>
                <w:ins w:id="659" w:author="Andy Ortega A" w:date="2023-05-02T07:19:00Z"/>
              </w:trPr>
              <w:tc>
                <w:tcPr>
                  <w:tcW w:w="1857" w:type="dxa"/>
                </w:tcPr>
                <w:p w14:paraId="2822BAF1" w14:textId="131DA7D9" w:rsidR="003C288D" w:rsidRDefault="003C288D" w:rsidP="003C288D">
                  <w:pPr>
                    <w:rPr>
                      <w:ins w:id="660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61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M = Error de menú</w:t>
                    </w:r>
                  </w:ins>
                </w:p>
              </w:tc>
              <w:tc>
                <w:tcPr>
                  <w:tcW w:w="1857" w:type="dxa"/>
                </w:tcPr>
                <w:p w14:paraId="576A75B7" w14:textId="73BCF13E" w:rsidR="003C288D" w:rsidRDefault="003C288D" w:rsidP="003C288D">
                  <w:pPr>
                    <w:rPr>
                      <w:ins w:id="662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63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2A32D6F2" w14:textId="7564DDF3" w:rsidR="003C288D" w:rsidRDefault="003C288D" w:rsidP="003C288D">
                  <w:pPr>
                    <w:rPr>
                      <w:ins w:id="664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65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1 </w:t>
                    </w:r>
                  </w:ins>
                  <w:ins w:id="666" w:author="Andy Ortega A" w:date="2023-05-02T07:2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- 2</w:t>
                    </w:r>
                  </w:ins>
                </w:p>
              </w:tc>
              <w:tc>
                <w:tcPr>
                  <w:tcW w:w="1858" w:type="dxa"/>
                </w:tcPr>
                <w:p w14:paraId="7B6CBB75" w14:textId="64CB9380" w:rsidR="003C288D" w:rsidRDefault="003C288D" w:rsidP="003C288D">
                  <w:pPr>
                    <w:rPr>
                      <w:ins w:id="667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68" w:author="Andy Ortega A" w:date="2023-05-02T07:2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3</w:t>
                    </w:r>
                  </w:ins>
                  <w:ins w:id="669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o más</w:t>
                    </w:r>
                  </w:ins>
                </w:p>
              </w:tc>
            </w:tr>
            <w:tr w:rsidR="003C288D" w14:paraId="77D98EBD" w14:textId="77777777" w:rsidTr="00141FA1">
              <w:trPr>
                <w:ins w:id="670" w:author="Andy Ortega A" w:date="2023-05-02T07:19:00Z"/>
              </w:trPr>
              <w:tc>
                <w:tcPr>
                  <w:tcW w:w="1857" w:type="dxa"/>
                </w:tcPr>
                <w:p w14:paraId="10064AE0" w14:textId="1E02A9DC" w:rsidR="003C288D" w:rsidRDefault="003C288D" w:rsidP="003C288D">
                  <w:pPr>
                    <w:rPr>
                      <w:ins w:id="671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72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S = Error de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lastRenderedPageBreak/>
                      <w:t>selección</w:t>
                    </w:r>
                  </w:ins>
                </w:p>
              </w:tc>
              <w:tc>
                <w:tcPr>
                  <w:tcW w:w="1857" w:type="dxa"/>
                </w:tcPr>
                <w:p w14:paraId="5C733ED4" w14:textId="673B25FA" w:rsidR="003C288D" w:rsidRDefault="003C288D" w:rsidP="003C288D">
                  <w:pPr>
                    <w:rPr>
                      <w:ins w:id="673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74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lastRenderedPageBreak/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4C3E217C" w14:textId="78DD584A" w:rsidR="003C288D" w:rsidRDefault="003C288D" w:rsidP="003C288D">
                  <w:pPr>
                    <w:rPr>
                      <w:ins w:id="675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76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</w:t>
                    </w:r>
                  </w:ins>
                  <w:ins w:id="677" w:author="Andy Ortega A" w:date="2023-05-02T07:2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- 4</w:t>
                    </w:r>
                  </w:ins>
                </w:p>
              </w:tc>
              <w:tc>
                <w:tcPr>
                  <w:tcW w:w="1858" w:type="dxa"/>
                </w:tcPr>
                <w:p w14:paraId="06975D0E" w14:textId="55213ACD" w:rsidR="003C288D" w:rsidRDefault="003C288D" w:rsidP="003C288D">
                  <w:pPr>
                    <w:rPr>
                      <w:ins w:id="678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79" w:author="Andy Ortega A" w:date="2023-05-02T07:2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5</w:t>
                    </w:r>
                  </w:ins>
                  <w:ins w:id="680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o más</w:t>
                    </w:r>
                  </w:ins>
                </w:p>
              </w:tc>
            </w:tr>
            <w:tr w:rsidR="003C288D" w14:paraId="7A7DCBDA" w14:textId="77777777" w:rsidTr="00141FA1">
              <w:trPr>
                <w:ins w:id="681" w:author="Andy Ortega A" w:date="2023-05-02T07:19:00Z"/>
              </w:trPr>
              <w:tc>
                <w:tcPr>
                  <w:tcW w:w="1857" w:type="dxa"/>
                </w:tcPr>
                <w:p w14:paraId="5E0BDE21" w14:textId="011077FE" w:rsidR="003C288D" w:rsidRDefault="003C288D" w:rsidP="003C288D">
                  <w:pPr>
                    <w:rPr>
                      <w:ins w:id="682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83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lastRenderedPageBreak/>
                      <w:t>R = Repeticiones</w:t>
                    </w:r>
                  </w:ins>
                </w:p>
              </w:tc>
              <w:tc>
                <w:tcPr>
                  <w:tcW w:w="1857" w:type="dxa"/>
                </w:tcPr>
                <w:p w14:paraId="08557A5F" w14:textId="6FD8063D" w:rsidR="003C288D" w:rsidRDefault="003C288D" w:rsidP="003C288D">
                  <w:pPr>
                    <w:rPr>
                      <w:ins w:id="684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85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524454F2" w14:textId="4D74507D" w:rsidR="003C288D" w:rsidRDefault="003C288D" w:rsidP="003C288D">
                  <w:pPr>
                    <w:rPr>
                      <w:ins w:id="686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87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227B97DD" w14:textId="0240BA3C" w:rsidR="003C288D" w:rsidRDefault="003C288D" w:rsidP="003C288D">
                  <w:pPr>
                    <w:rPr>
                      <w:ins w:id="688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89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3C288D" w14:paraId="031865BD" w14:textId="77777777" w:rsidTr="00141FA1">
              <w:trPr>
                <w:ins w:id="690" w:author="Andy Ortega A" w:date="2023-05-02T07:19:00Z"/>
              </w:trPr>
              <w:tc>
                <w:tcPr>
                  <w:tcW w:w="1857" w:type="dxa"/>
                </w:tcPr>
                <w:p w14:paraId="7860ED55" w14:textId="083535B7" w:rsidR="003C288D" w:rsidRDefault="003C288D" w:rsidP="003C288D">
                  <w:pPr>
                    <w:rPr>
                      <w:ins w:id="691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92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F = Frustraciones</w:t>
                    </w:r>
                  </w:ins>
                </w:p>
              </w:tc>
              <w:tc>
                <w:tcPr>
                  <w:tcW w:w="1857" w:type="dxa"/>
                </w:tcPr>
                <w:p w14:paraId="397DC453" w14:textId="7C5A5D82" w:rsidR="003C288D" w:rsidRDefault="003C288D" w:rsidP="003C288D">
                  <w:pPr>
                    <w:rPr>
                      <w:ins w:id="693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94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28E1741A" w14:textId="31C2459F" w:rsidR="003C288D" w:rsidRDefault="003C288D" w:rsidP="003C288D">
                  <w:pPr>
                    <w:rPr>
                      <w:ins w:id="695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96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0</w:t>
                    </w:r>
                  </w:ins>
                </w:p>
              </w:tc>
              <w:tc>
                <w:tcPr>
                  <w:tcW w:w="1858" w:type="dxa"/>
                </w:tcPr>
                <w:p w14:paraId="6C2FDC04" w14:textId="04F5A3A1" w:rsidR="003C288D" w:rsidRDefault="003C288D" w:rsidP="003C288D">
                  <w:pPr>
                    <w:rPr>
                      <w:ins w:id="697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  <w:ins w:id="698" w:author="Andy Ortega A" w:date="2023-05-02T07:1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1 o más</w:t>
                    </w:r>
                  </w:ins>
                </w:p>
              </w:tc>
            </w:tr>
            <w:tr w:rsidR="003C288D" w14:paraId="21E0C52E" w14:textId="77777777" w:rsidTr="00141FA1">
              <w:trPr>
                <w:ins w:id="699" w:author="Andy Ortega A" w:date="2023-05-02T07:19:00Z"/>
              </w:trPr>
              <w:tc>
                <w:tcPr>
                  <w:tcW w:w="1857" w:type="dxa"/>
                </w:tcPr>
                <w:p w14:paraId="21EF9360" w14:textId="77777777" w:rsidR="003C288D" w:rsidRDefault="003C288D" w:rsidP="003C288D">
                  <w:pPr>
                    <w:rPr>
                      <w:ins w:id="700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7" w:type="dxa"/>
                </w:tcPr>
                <w:p w14:paraId="7EF591A7" w14:textId="77777777" w:rsidR="003C288D" w:rsidRDefault="003C288D" w:rsidP="003C288D">
                  <w:pPr>
                    <w:rPr>
                      <w:ins w:id="701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8" w:type="dxa"/>
                </w:tcPr>
                <w:p w14:paraId="2DE1B452" w14:textId="77777777" w:rsidR="003C288D" w:rsidRDefault="003C288D" w:rsidP="003C288D">
                  <w:pPr>
                    <w:rPr>
                      <w:ins w:id="702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  <w:tc>
                <w:tcPr>
                  <w:tcW w:w="1858" w:type="dxa"/>
                </w:tcPr>
                <w:p w14:paraId="46CF82FC" w14:textId="77777777" w:rsidR="003C288D" w:rsidRDefault="003C288D" w:rsidP="003C288D">
                  <w:pPr>
                    <w:rPr>
                      <w:ins w:id="703" w:author="Andy Ortega A" w:date="2023-05-02T07:19:00Z"/>
                      <w:rFonts w:asciiTheme="minorHAnsi" w:hAnsiTheme="minorHAnsi" w:cstheme="minorHAnsi"/>
                      <w:lang w:val="es-MX"/>
                    </w:rPr>
                  </w:pPr>
                </w:p>
              </w:tc>
            </w:tr>
          </w:tbl>
          <w:p w14:paraId="7452DD44" w14:textId="40324F9F" w:rsidR="00BC3632" w:rsidRPr="005872EC" w:rsidDel="00141FA1" w:rsidRDefault="00406B4F">
            <w:pPr>
              <w:rPr>
                <w:del w:id="704" w:author="Andy Ortega A" w:date="2023-05-02T07:09:00Z"/>
                <w:rFonts w:asciiTheme="minorHAnsi" w:hAnsiTheme="minorHAnsi" w:cstheme="minorHAnsi"/>
                <w:color w:val="8064A2" w:themeColor="accent4"/>
                <w:lang w:val="es-MX"/>
              </w:rPr>
            </w:pPr>
            <w:del w:id="705" w:author="Andy Ortega A" w:date="2023-05-02T07:09:00Z">
              <w:r w:rsidRPr="005872EC" w:rsidDel="00141FA1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 xml:space="preserve">[Referencias y bibliografía de </w:delText>
              </w:r>
              <w:r w:rsidR="00BC3632" w:rsidRPr="005872EC" w:rsidDel="00141FA1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artículos relacionados con el desarrollo de la aplicación. Se recomienda utilizar el formato IEEE:</w:delText>
              </w:r>
            </w:del>
          </w:p>
          <w:p w14:paraId="29FF6CDF" w14:textId="65256ED6" w:rsidR="00BC3632" w:rsidRPr="005872EC" w:rsidDel="00141FA1" w:rsidRDefault="00BC3632">
            <w:pPr>
              <w:rPr>
                <w:del w:id="706" w:author="Andy Ortega A" w:date="2023-05-02T07:09:00Z"/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14:paraId="47006188" w14:textId="2C5F34A2" w:rsidR="00BC3632" w:rsidRPr="005872EC" w:rsidDel="00141FA1" w:rsidRDefault="00BC3632">
            <w:pPr>
              <w:rPr>
                <w:del w:id="707" w:author="Andy Ortega A" w:date="2023-05-02T07:09:00Z"/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</w:pPr>
            <w:del w:id="708" w:author="Andy Ortega A" w:date="2023-05-02T07:09:00Z">
              <w:r w:rsidRPr="005872EC" w:rsidDel="00141FA1">
                <w:rPr>
                  <w:rStyle w:val="CitaHTML"/>
                  <w:rFonts w:asciiTheme="minorHAnsi" w:hAnsiTheme="minorHAnsi" w:cstheme="minorHAnsi"/>
                  <w:i w:val="0"/>
                  <w:color w:val="8064A2" w:themeColor="accent4"/>
                  <w:lang w:val="es-MX"/>
                </w:rPr>
                <w:delText>www-elec.inaoep.mx/~rogerio/</w:delText>
              </w:r>
              <w:r w:rsidRPr="005872EC" w:rsidDel="00141FA1">
                <w:rPr>
                  <w:rStyle w:val="CitaHTML"/>
                  <w:rFonts w:asciiTheme="minorHAnsi" w:hAnsiTheme="minorHAnsi" w:cstheme="minorHAnsi"/>
                  <w:bCs/>
                  <w:i w:val="0"/>
                  <w:color w:val="8064A2" w:themeColor="accent4"/>
                  <w:lang w:val="es-MX"/>
                </w:rPr>
                <w:delText>IEEE</w:delText>
              </w:r>
              <w:r w:rsidRPr="005872EC" w:rsidDel="00141FA1">
                <w:rPr>
                  <w:rStyle w:val="CitaHTML"/>
                  <w:rFonts w:asciiTheme="minorHAnsi" w:hAnsiTheme="minorHAnsi" w:cstheme="minorHAnsi"/>
                  <w:i w:val="0"/>
                  <w:color w:val="8064A2" w:themeColor="accent4"/>
                  <w:lang w:val="es-MX"/>
                </w:rPr>
                <w:delText>%20</w:delText>
              </w:r>
              <w:r w:rsidRPr="005872EC" w:rsidDel="00141FA1">
                <w:rPr>
                  <w:rStyle w:val="CitaHTML"/>
                  <w:rFonts w:asciiTheme="minorHAnsi" w:hAnsiTheme="minorHAnsi" w:cstheme="minorHAnsi"/>
                  <w:bCs/>
                  <w:i w:val="0"/>
                  <w:color w:val="8064A2" w:themeColor="accent4"/>
                  <w:lang w:val="es-MX"/>
                </w:rPr>
                <w:delText>Bibliografia</w:delText>
              </w:r>
              <w:r w:rsidRPr="005872EC" w:rsidDel="00141FA1">
                <w:rPr>
                  <w:rStyle w:val="CitaHTML"/>
                  <w:rFonts w:asciiTheme="minorHAnsi" w:hAnsiTheme="minorHAnsi" w:cstheme="minorHAnsi"/>
                  <w:i w:val="0"/>
                  <w:color w:val="8064A2" w:themeColor="accent4"/>
                  <w:lang w:val="es-MX"/>
                </w:rPr>
                <w:delText>.doc</w:delText>
              </w:r>
            </w:del>
          </w:p>
          <w:p w14:paraId="74AA72EC" w14:textId="5B72F780" w:rsidR="00BC3632" w:rsidRPr="005872EC" w:rsidDel="00141FA1" w:rsidRDefault="00BC3632">
            <w:pPr>
              <w:rPr>
                <w:del w:id="709" w:author="Andy Ortega A" w:date="2023-05-02T07:09:00Z"/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14:paraId="4A07C3BE" w14:textId="648DE2BB" w:rsidR="00385D2B" w:rsidRPr="005872EC" w:rsidRDefault="00406B4F" w:rsidP="00141FA1">
            <w:pPr>
              <w:rPr>
                <w:rFonts w:asciiTheme="minorHAnsi" w:hAnsiTheme="minorHAnsi" w:cstheme="minorHAnsi"/>
                <w:lang w:val="es-MX"/>
              </w:rPr>
            </w:pPr>
            <w:del w:id="710" w:author="Andy Ortega A" w:date="2023-05-02T07:09:00Z">
              <w:r w:rsidRPr="005872EC" w:rsidDel="00141FA1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]</w:delText>
              </w:r>
            </w:del>
          </w:p>
        </w:tc>
      </w:tr>
      <w:tr w:rsidR="00D27726" w:rsidRPr="005872EC" w14:paraId="22DB32D5" w14:textId="77777777" w:rsidTr="00760E14">
        <w:trPr>
          <w:trHeight w:val="1253"/>
        </w:trPr>
        <w:tc>
          <w:tcPr>
            <w:tcW w:w="1915" w:type="dxa"/>
          </w:tcPr>
          <w:p w14:paraId="71386E4D" w14:textId="77777777"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1CEC81D3" w14:textId="0193C190" w:rsidR="00D27726" w:rsidRPr="005872EC" w:rsidRDefault="00BC3632">
            <w:pPr>
              <w:pStyle w:val="Ttulo2"/>
              <w:pPrChange w:id="711" w:author="Andy Ortega A" w:date="2023-05-02T11:22:00Z">
                <w:pPr>
                  <w:pStyle w:val="tableleft"/>
                </w:pPr>
              </w:pPrChange>
            </w:pPr>
            <w:del w:id="712" w:author="Andy Ortega A" w:date="2023-05-02T07:22:00Z">
              <w:r w:rsidRPr="005872EC" w:rsidDel="0046694B">
                <w:delText>Plan de investigación</w:delText>
              </w:r>
            </w:del>
            <w:ins w:id="713" w:author="Andy Ortega A" w:date="2023-05-02T07:22:00Z">
              <w:r w:rsidR="0046694B">
                <w:t>Cuestionarios para la prueba</w:t>
              </w:r>
            </w:ins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14:paraId="383D4D40" w14:textId="77777777"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30"/>
            </w:tblGrid>
            <w:tr w:rsidR="0046694B" w14:paraId="25AB3807" w14:textId="77777777" w:rsidTr="0046694B">
              <w:trPr>
                <w:ins w:id="714" w:author="Andy Ortega A" w:date="2023-05-02T07:23:00Z"/>
              </w:trPr>
              <w:tc>
                <w:tcPr>
                  <w:tcW w:w="7430" w:type="dxa"/>
                </w:tcPr>
                <w:p w14:paraId="52D18DA5" w14:textId="77777777" w:rsidR="0046694B" w:rsidRDefault="0046694B">
                  <w:pPr>
                    <w:jc w:val="center"/>
                    <w:rPr>
                      <w:ins w:id="715" w:author="Andy Ortega A" w:date="2023-05-02T11:23:00Z"/>
                      <w:rFonts w:asciiTheme="minorHAnsi" w:hAnsiTheme="minorHAnsi" w:cstheme="minorHAnsi"/>
                      <w:b/>
                      <w:bCs/>
                      <w:lang w:val="es-MX"/>
                    </w:rPr>
                  </w:pPr>
                  <w:ins w:id="716" w:author="Andy Ortega A" w:date="2023-05-02T07:24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Cuestionario previo a la prueba</w:t>
                    </w:r>
                  </w:ins>
                </w:p>
                <w:p w14:paraId="7317FCE7" w14:textId="26B40421" w:rsidR="00672F42" w:rsidRDefault="00672F42" w:rsidP="00672F42">
                  <w:pPr>
                    <w:jc w:val="right"/>
                    <w:rPr>
                      <w:ins w:id="717" w:author="Andy Ortega A" w:date="2023-05-02T11:23:00Z"/>
                      <w:rFonts w:asciiTheme="minorHAnsi" w:hAnsiTheme="minorHAnsi" w:cstheme="minorHAnsi"/>
                      <w:lang w:val="es-MX"/>
                    </w:rPr>
                  </w:pPr>
                  <w:ins w:id="718" w:author="Andy Ortega A" w:date="2023-05-02T11:2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Participante # ____</w:t>
                    </w:r>
                  </w:ins>
                </w:p>
                <w:p w14:paraId="5E5EFA29" w14:textId="77777777" w:rsidR="00672F42" w:rsidRDefault="00672F42" w:rsidP="00672F42">
                  <w:pPr>
                    <w:jc w:val="right"/>
                    <w:rPr>
                      <w:ins w:id="719" w:author="Andy Ortega A" w:date="2023-05-02T11:24:00Z"/>
                      <w:rFonts w:asciiTheme="minorHAnsi" w:hAnsiTheme="minorHAnsi" w:cstheme="minorHAnsi"/>
                      <w:lang w:val="es-MX"/>
                    </w:rPr>
                  </w:pPr>
                  <w:ins w:id="720" w:author="Andy Ortega A" w:date="2023-05-02T11:2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Fecha __________</w:t>
                    </w:r>
                  </w:ins>
                </w:p>
                <w:p w14:paraId="61F555A0" w14:textId="77777777" w:rsidR="00672F42" w:rsidRPr="00672F42" w:rsidRDefault="00672F42" w:rsidP="00672F42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ins w:id="721" w:author="Andy Ortega A" w:date="2023-05-02T11:25:00Z"/>
                      <w:rFonts w:asciiTheme="minorHAnsi" w:hAnsiTheme="minorHAnsi" w:cstheme="minorHAnsi"/>
                      <w:lang w:val="es-MX"/>
                      <w:rPrChange w:id="722" w:author="Andy Ortega A" w:date="2023-05-02T11:25:00Z">
                        <w:rPr>
                          <w:ins w:id="723" w:author="Andy Ortega A" w:date="2023-05-02T11:25:00Z"/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rPrChange>
                    </w:rPr>
                  </w:pPr>
                  <w:ins w:id="724" w:author="Andy Ortega A" w:date="2023-05-02T11:24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>¿Cuál es su edad?</w:t>
                    </w:r>
                  </w:ins>
                  <w:ins w:id="725" w:author="Andy Ortega A" w:date="2023-05-02T11:25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 xml:space="preserve"> _____</w:t>
                    </w:r>
                  </w:ins>
                </w:p>
                <w:p w14:paraId="29CCC87E" w14:textId="77777777" w:rsidR="00672F42" w:rsidRPr="00672F42" w:rsidRDefault="00672F42" w:rsidP="00672F42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ins w:id="726" w:author="Andy Ortega A" w:date="2023-05-02T11:30:00Z"/>
                      <w:rFonts w:asciiTheme="minorHAnsi" w:hAnsiTheme="minorHAnsi" w:cstheme="minorHAnsi"/>
                      <w:lang w:val="es-MX"/>
                      <w:rPrChange w:id="727" w:author="Andy Ortega A" w:date="2023-05-02T11:30:00Z">
                        <w:rPr>
                          <w:ins w:id="728" w:author="Andy Ortega A" w:date="2023-05-02T11:30:00Z"/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rPrChange>
                    </w:rPr>
                  </w:pPr>
                  <w:ins w:id="729" w:author="Andy Ortega A" w:date="2023-05-02T11:25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>¿</w:t>
                    </w:r>
                  </w:ins>
                  <w:ins w:id="730" w:author="Andy Ortega A" w:date="2023-05-02T11:29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 xml:space="preserve">Cuál es su experiencia utilizando teléfonos celulares,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>smartphones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 xml:space="preserve"> o aplicaciones m</w:t>
                    </w:r>
                  </w:ins>
                  <w:ins w:id="731" w:author="Andy Ortega A" w:date="2023-05-02T11:30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>óviles?</w:t>
                    </w:r>
                  </w:ins>
                </w:p>
                <w:p w14:paraId="03059417" w14:textId="078E0AA2" w:rsidR="00672F42" w:rsidRDefault="00672F42" w:rsidP="00672F42">
                  <w:pPr>
                    <w:pStyle w:val="Prrafodelista"/>
                    <w:rPr>
                      <w:ins w:id="732" w:author="Andy Ortega A" w:date="2023-05-02T11:30:00Z"/>
                      <w:rFonts w:asciiTheme="minorHAnsi" w:hAnsiTheme="minorHAnsi" w:cstheme="minorHAnsi"/>
                      <w:sz w:val="22"/>
                      <w:szCs w:val="22"/>
                      <w:lang w:val="es-MX"/>
                    </w:rPr>
                  </w:pPr>
                  <w:ins w:id="733" w:author="Andy Ortega A" w:date="2023-05-02T11:30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>__ Menor a 6 meses</w:t>
                    </w:r>
                  </w:ins>
                </w:p>
                <w:p w14:paraId="25BF94B1" w14:textId="68467545" w:rsidR="00672F42" w:rsidRDefault="00672F42" w:rsidP="00672F42">
                  <w:pPr>
                    <w:pStyle w:val="Prrafodelista"/>
                    <w:rPr>
                      <w:ins w:id="734" w:author="Andy Ortega A" w:date="2023-05-02T11:30:00Z"/>
                      <w:rFonts w:asciiTheme="minorHAnsi" w:hAnsiTheme="minorHAnsi" w:cstheme="minorHAnsi"/>
                      <w:sz w:val="22"/>
                      <w:szCs w:val="22"/>
                      <w:lang w:val="es-MX"/>
                    </w:rPr>
                  </w:pPr>
                  <w:ins w:id="735" w:author="Andy Ortega A" w:date="2023-05-02T11:30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>__ Entre 6 – 12 meses</w:t>
                    </w:r>
                  </w:ins>
                </w:p>
                <w:p w14:paraId="175047EF" w14:textId="2056D624" w:rsidR="00672F42" w:rsidRPr="00672F42" w:rsidRDefault="00672F42">
                  <w:pPr>
                    <w:pStyle w:val="Prrafodelista"/>
                    <w:rPr>
                      <w:ins w:id="736" w:author="Andy Ortega A" w:date="2023-05-02T11:30:00Z"/>
                      <w:rFonts w:asciiTheme="minorHAnsi" w:hAnsiTheme="minorHAnsi" w:cstheme="minorHAnsi"/>
                      <w:lang w:val="es-MX"/>
                      <w:rPrChange w:id="737" w:author="Andy Ortega A" w:date="2023-05-02T11:30:00Z">
                        <w:rPr>
                          <w:ins w:id="738" w:author="Andy Ortega A" w:date="2023-05-02T11:30:00Z"/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rPrChange>
                    </w:rPr>
                    <w:pPrChange w:id="739" w:author="Andy Ortega A" w:date="2023-05-02T11:30:00Z">
                      <w:pPr>
                        <w:pStyle w:val="Prrafodelista"/>
                        <w:numPr>
                          <w:numId w:val="22"/>
                        </w:numPr>
                        <w:ind w:hanging="360"/>
                      </w:pPr>
                    </w:pPrChange>
                  </w:pPr>
                  <w:ins w:id="740" w:author="Andy Ortega A" w:date="2023-05-02T11:30:00Z"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s-MX"/>
                      </w:rPr>
                      <w:t>__ Mayor a 1 año</w:t>
                    </w:r>
                  </w:ins>
                </w:p>
                <w:p w14:paraId="64F42BA5" w14:textId="77777777" w:rsidR="00672F42" w:rsidRDefault="007A610F" w:rsidP="00672F42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ins w:id="741" w:author="Andy Ortega A" w:date="2023-05-02T11:31:00Z"/>
                      <w:rFonts w:asciiTheme="minorHAnsi" w:hAnsiTheme="minorHAnsi" w:cstheme="minorHAnsi"/>
                      <w:lang w:val="es-MX"/>
                    </w:rPr>
                  </w:pPr>
                  <w:ins w:id="742" w:author="Andy Ortega A" w:date="2023-05-02T11:3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¿Conoce la violencia de género?</w:t>
                    </w:r>
                  </w:ins>
                </w:p>
                <w:p w14:paraId="2C92DDB9" w14:textId="77777777" w:rsidR="007A610F" w:rsidRDefault="007A610F" w:rsidP="007A610F">
                  <w:pPr>
                    <w:pStyle w:val="Prrafodelista"/>
                    <w:rPr>
                      <w:ins w:id="743" w:author="Andy Ortega A" w:date="2023-05-02T11:32:00Z"/>
                      <w:rFonts w:asciiTheme="minorHAnsi" w:hAnsiTheme="minorHAnsi" w:cstheme="minorHAnsi"/>
                      <w:lang w:val="es-MX"/>
                    </w:rPr>
                  </w:pPr>
                  <w:ins w:id="744" w:author="Andy Ortega A" w:date="2023-05-02T11:3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sí</w:t>
                    </w:r>
                  </w:ins>
                  <w:ins w:id="745" w:author="Andy Ortega A" w:date="2023-05-02T11:3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      __ no</w:t>
                    </w:r>
                  </w:ins>
                </w:p>
                <w:p w14:paraId="649364B2" w14:textId="77777777" w:rsidR="007A610F" w:rsidRDefault="007A610F" w:rsidP="007A610F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ins w:id="746" w:author="Andy Ortega A" w:date="2023-05-02T11:32:00Z"/>
                      <w:rFonts w:asciiTheme="minorHAnsi" w:hAnsiTheme="minorHAnsi" w:cstheme="minorHAnsi"/>
                      <w:lang w:val="es-MX"/>
                    </w:rPr>
                  </w:pPr>
                  <w:ins w:id="747" w:author="Andy Ortega A" w:date="2023-05-02T11:3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Si respondió que sí, ¿ha experimentado una situación ocasionada por ella?</w:t>
                    </w:r>
                  </w:ins>
                </w:p>
                <w:p w14:paraId="368C4D62" w14:textId="77777777" w:rsidR="007A610F" w:rsidRDefault="007A610F" w:rsidP="007A610F">
                  <w:pPr>
                    <w:pStyle w:val="Prrafodelista"/>
                    <w:rPr>
                      <w:ins w:id="748" w:author="Andy Ortega A" w:date="2023-05-02T11:32:00Z"/>
                      <w:rFonts w:asciiTheme="minorHAnsi" w:hAnsiTheme="minorHAnsi" w:cstheme="minorHAnsi"/>
                      <w:lang w:val="es-MX"/>
                    </w:rPr>
                  </w:pPr>
                  <w:ins w:id="749" w:author="Andy Ortega A" w:date="2023-05-02T11:3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sí       __ no</w:t>
                    </w:r>
                  </w:ins>
                </w:p>
                <w:p w14:paraId="5663E07B" w14:textId="77777777" w:rsidR="007A610F" w:rsidRDefault="007A610F" w:rsidP="007A610F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ins w:id="750" w:author="Andy Ortega A" w:date="2023-05-02T11:33:00Z"/>
                      <w:rFonts w:asciiTheme="minorHAnsi" w:hAnsiTheme="minorHAnsi" w:cstheme="minorHAnsi"/>
                      <w:lang w:val="es-MX"/>
                    </w:rPr>
                  </w:pPr>
                  <w:ins w:id="751" w:author="Andy Ortega A" w:date="2023-05-02T11:3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¿Ha denunciado o tenido que levantar un reporte por acoso o cau</w:t>
                    </w:r>
                  </w:ins>
                  <w:ins w:id="752" w:author="Andy Ortega A" w:date="2023-05-02T11:3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sas similares? </w:t>
                    </w:r>
                  </w:ins>
                </w:p>
                <w:p w14:paraId="25FF8EB9" w14:textId="77777777" w:rsidR="007A610F" w:rsidRDefault="007A610F" w:rsidP="007A610F">
                  <w:pPr>
                    <w:pStyle w:val="Prrafodelista"/>
                    <w:rPr>
                      <w:ins w:id="753" w:author="Andy Ortega A" w:date="2023-05-02T11:36:00Z"/>
                      <w:rFonts w:asciiTheme="minorHAnsi" w:hAnsiTheme="minorHAnsi" w:cstheme="minorHAnsi"/>
                      <w:lang w:val="es-MX"/>
                    </w:rPr>
                  </w:pPr>
                  <w:ins w:id="754" w:author="Andy Ortega A" w:date="2023-05-02T11:3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sí       __ no</w:t>
                    </w:r>
                  </w:ins>
                </w:p>
                <w:p w14:paraId="7AFA077C" w14:textId="262D53CD" w:rsidR="007A610F" w:rsidRDefault="007A610F" w:rsidP="007A610F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ins w:id="755" w:author="Andy Ortega A" w:date="2023-05-02T11:36:00Z"/>
                      <w:rFonts w:asciiTheme="minorHAnsi" w:hAnsiTheme="minorHAnsi" w:cstheme="minorHAnsi"/>
                      <w:lang w:val="es-MX"/>
                    </w:rPr>
                  </w:pPr>
                  <w:ins w:id="756" w:author="Andy Ortega A" w:date="2023-05-02T11:3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¿Está familiarizada con los botones de pánico o de emergencia?</w:t>
                    </w:r>
                  </w:ins>
                </w:p>
                <w:p w14:paraId="42141775" w14:textId="5F6C77C3" w:rsidR="007A610F" w:rsidRDefault="007A610F" w:rsidP="007A610F">
                  <w:pPr>
                    <w:pStyle w:val="Prrafodelista"/>
                    <w:rPr>
                      <w:ins w:id="757" w:author="Andy Ortega A" w:date="2023-05-02T11:33:00Z"/>
                      <w:rFonts w:asciiTheme="minorHAnsi" w:hAnsiTheme="minorHAnsi" w:cstheme="minorHAnsi"/>
                      <w:lang w:val="es-MX"/>
                    </w:rPr>
                  </w:pPr>
                  <w:ins w:id="758" w:author="Andy Ortega A" w:date="2023-05-02T11:3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sí       __ no</w:t>
                    </w:r>
                  </w:ins>
                </w:p>
                <w:p w14:paraId="7CF387BC" w14:textId="11934A0D" w:rsidR="007A610F" w:rsidRPr="007A610F" w:rsidRDefault="007A610F">
                  <w:pPr>
                    <w:pStyle w:val="Prrafodelista"/>
                    <w:rPr>
                      <w:ins w:id="759" w:author="Andy Ortega A" w:date="2023-05-02T07:23:00Z"/>
                      <w:rFonts w:asciiTheme="minorHAnsi" w:hAnsiTheme="minorHAnsi" w:cstheme="minorHAnsi"/>
                      <w:lang w:val="es-MX"/>
                      <w:rPrChange w:id="760" w:author="Andy Ortega A" w:date="2023-05-02T11:33:00Z">
                        <w:rPr>
                          <w:ins w:id="761" w:author="Andy Ortega A" w:date="2023-05-02T07:23:00Z"/>
                          <w:rFonts w:asciiTheme="minorHAnsi" w:hAnsiTheme="minorHAnsi" w:cstheme="minorHAnsi"/>
                          <w:color w:val="8064A2" w:themeColor="accent4"/>
                          <w:lang w:val="es-MX"/>
                        </w:rPr>
                      </w:rPrChange>
                    </w:rPr>
                    <w:pPrChange w:id="762" w:author="Andy Ortega A" w:date="2023-05-02T11:34:00Z">
                      <w:pPr/>
                    </w:pPrChange>
                  </w:pPr>
                </w:p>
              </w:tc>
            </w:tr>
          </w:tbl>
          <w:p w14:paraId="00D74259" w14:textId="77777777" w:rsidR="00760E14" w:rsidRDefault="00BC3632" w:rsidP="00BC3632">
            <w:pPr>
              <w:rPr>
                <w:ins w:id="763" w:author="Andy Ortega A" w:date="2023-05-02T07:24:00Z"/>
                <w:rFonts w:asciiTheme="minorHAnsi" w:hAnsiTheme="minorHAnsi" w:cstheme="minorHAnsi"/>
                <w:color w:val="8064A2" w:themeColor="accent4"/>
                <w:lang w:val="es-MX"/>
              </w:rPr>
            </w:pPr>
            <w:del w:id="764" w:author="Andy Ortega A" w:date="2023-05-02T07:23:00Z">
              <w:r w:rsidRPr="005872EC" w:rsidDel="0046694B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 xml:space="preserve">[Fuentes de información que requieren consultar para obtener los requerimientos del </w:delText>
              </w:r>
              <w:r w:rsidR="000856A8" w:rsidRPr="005872EC" w:rsidDel="0046694B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producto.</w:delText>
              </w:r>
              <w:r w:rsidRPr="005872EC" w:rsidDel="0046694B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]</w:delText>
              </w:r>
            </w:del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30"/>
            </w:tblGrid>
            <w:tr w:rsidR="0046694B" w:rsidRPr="00AC17DF" w14:paraId="49B14BDC" w14:textId="77777777" w:rsidTr="0046694B">
              <w:trPr>
                <w:ins w:id="765" w:author="Andy Ortega A" w:date="2023-05-02T07:24:00Z"/>
              </w:trPr>
              <w:tc>
                <w:tcPr>
                  <w:tcW w:w="7430" w:type="dxa"/>
                </w:tcPr>
                <w:p w14:paraId="07987404" w14:textId="77777777" w:rsidR="0046694B" w:rsidRDefault="0046694B">
                  <w:pPr>
                    <w:jc w:val="center"/>
                    <w:rPr>
                      <w:ins w:id="766" w:author="Andy Ortega A" w:date="2023-05-02T11:34:00Z"/>
                      <w:rFonts w:asciiTheme="minorHAnsi" w:hAnsiTheme="minorHAnsi" w:cstheme="minorHAnsi"/>
                      <w:b/>
                      <w:bCs/>
                      <w:lang w:val="es-MX"/>
                    </w:rPr>
                  </w:pPr>
                  <w:ins w:id="767" w:author="Andy Ortega A" w:date="2023-05-02T07:24:00Z">
                    <w:r w:rsidRPr="0046694B">
                      <w:rPr>
                        <w:rFonts w:asciiTheme="minorHAnsi" w:hAnsiTheme="minorHAnsi" w:cstheme="minorHAnsi"/>
                        <w:b/>
                        <w:bCs/>
                        <w:lang w:val="es-MX"/>
                        <w:rPrChange w:id="768" w:author="Andy Ortega A" w:date="2023-05-02T07:24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 xml:space="preserve">Cuestionario 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 xml:space="preserve">después de una </w:t>
                    </w:r>
                    <w:r w:rsidRPr="0046694B">
                      <w:rPr>
                        <w:rFonts w:asciiTheme="minorHAnsi" w:hAnsiTheme="minorHAnsi" w:cstheme="minorHAnsi"/>
                        <w:b/>
                        <w:bCs/>
                        <w:lang w:val="es-MX"/>
                        <w:rPrChange w:id="769" w:author="Andy Ortega A" w:date="2023-05-02T07:24:00Z">
                          <w:rPr>
                            <w:rFonts w:asciiTheme="minorHAnsi" w:hAnsiTheme="minorHAnsi" w:cstheme="minorHAnsi"/>
                            <w:lang w:val="es-MX"/>
                          </w:rPr>
                        </w:rPrChange>
                      </w:rPr>
                      <w:t>tarea</w:t>
                    </w:r>
                  </w:ins>
                </w:p>
                <w:p w14:paraId="3E07BDB9" w14:textId="77777777" w:rsidR="007A610F" w:rsidRDefault="007A610F" w:rsidP="007A610F">
                  <w:pPr>
                    <w:jc w:val="right"/>
                    <w:rPr>
                      <w:ins w:id="770" w:author="Andy Ortega A" w:date="2023-05-02T11:36:00Z"/>
                      <w:rFonts w:asciiTheme="minorHAnsi" w:hAnsiTheme="minorHAnsi" w:cstheme="minorHAnsi"/>
                      <w:lang w:val="es-MX"/>
                    </w:rPr>
                  </w:pPr>
                  <w:ins w:id="771" w:author="Andy Ortega A" w:date="2023-05-02T11:3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Participante # ____</w:t>
                    </w:r>
                  </w:ins>
                </w:p>
                <w:p w14:paraId="7BDC33B0" w14:textId="77777777" w:rsidR="007A610F" w:rsidRDefault="007A610F" w:rsidP="007A610F">
                  <w:pPr>
                    <w:jc w:val="right"/>
                    <w:rPr>
                      <w:ins w:id="772" w:author="Andy Ortega A" w:date="2023-05-02T11:36:00Z"/>
                      <w:rFonts w:asciiTheme="minorHAnsi" w:hAnsiTheme="minorHAnsi" w:cstheme="minorHAnsi"/>
                      <w:lang w:val="es-MX"/>
                    </w:rPr>
                  </w:pPr>
                  <w:ins w:id="773" w:author="Andy Ortega A" w:date="2023-05-02T11:36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Fecha __________</w:t>
                    </w:r>
                  </w:ins>
                </w:p>
                <w:p w14:paraId="48D6C435" w14:textId="77777777" w:rsidR="007A610F" w:rsidRDefault="007A610F" w:rsidP="007A610F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ins w:id="774" w:author="Andy Ortega A" w:date="2023-05-02T11:37:00Z"/>
                      <w:rFonts w:asciiTheme="minorHAnsi" w:hAnsiTheme="minorHAnsi" w:cstheme="minorHAnsi"/>
                      <w:lang w:val="es-MX"/>
                    </w:rPr>
                  </w:pPr>
                  <w:ins w:id="775" w:author="Andy Ortega A" w:date="2023-05-02T11:3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¿Qué tan difícil fue realizar la tarea?</w:t>
                    </w:r>
                  </w:ins>
                </w:p>
                <w:p w14:paraId="1E329B8D" w14:textId="77777777" w:rsidR="007A610F" w:rsidRDefault="007A610F" w:rsidP="007A610F">
                  <w:pPr>
                    <w:pStyle w:val="Prrafodelista"/>
                    <w:rPr>
                      <w:ins w:id="776" w:author="Andy Ortega A" w:date="2023-05-02T11:37:00Z"/>
                      <w:rFonts w:asciiTheme="minorHAnsi" w:hAnsiTheme="minorHAnsi" w:cstheme="minorHAnsi"/>
                      <w:lang w:val="es-MX"/>
                    </w:rPr>
                  </w:pPr>
                  <w:ins w:id="777" w:author="Andy Ortega A" w:date="2023-05-02T11:3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fácil</w:t>
                    </w:r>
                  </w:ins>
                </w:p>
                <w:p w14:paraId="4AE0260F" w14:textId="77777777" w:rsidR="007A610F" w:rsidRDefault="007A610F" w:rsidP="007A610F">
                  <w:pPr>
                    <w:pStyle w:val="Prrafodelista"/>
                    <w:rPr>
                      <w:ins w:id="778" w:author="Andy Ortega A" w:date="2023-05-02T11:37:00Z"/>
                      <w:rFonts w:asciiTheme="minorHAnsi" w:hAnsiTheme="minorHAnsi" w:cstheme="minorHAnsi"/>
                      <w:lang w:val="es-MX"/>
                    </w:rPr>
                  </w:pPr>
                  <w:ins w:id="779" w:author="Andy Ortega A" w:date="2023-05-02T11:3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Fácil</w:t>
                    </w:r>
                  </w:ins>
                </w:p>
                <w:p w14:paraId="75EE2AAA" w14:textId="77777777" w:rsidR="007A610F" w:rsidRDefault="007A610F" w:rsidP="007A610F">
                  <w:pPr>
                    <w:pStyle w:val="Prrafodelista"/>
                    <w:rPr>
                      <w:ins w:id="780" w:author="Andy Ortega A" w:date="2023-05-02T11:37:00Z"/>
                      <w:rFonts w:asciiTheme="minorHAnsi" w:hAnsiTheme="minorHAnsi" w:cstheme="minorHAnsi"/>
                      <w:lang w:val="es-MX"/>
                    </w:rPr>
                  </w:pPr>
                  <w:ins w:id="781" w:author="Andy Ortega A" w:date="2023-05-02T11:3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No estuvo ni fácil ni difícil/Regular</w:t>
                    </w:r>
                  </w:ins>
                </w:p>
                <w:p w14:paraId="71292666" w14:textId="77777777" w:rsidR="007A610F" w:rsidRDefault="007A610F" w:rsidP="007A610F">
                  <w:pPr>
                    <w:pStyle w:val="Prrafodelista"/>
                    <w:rPr>
                      <w:ins w:id="782" w:author="Andy Ortega A" w:date="2023-05-02T11:37:00Z"/>
                      <w:rFonts w:asciiTheme="minorHAnsi" w:hAnsiTheme="minorHAnsi" w:cstheme="minorHAnsi"/>
                      <w:lang w:val="es-MX"/>
                    </w:rPr>
                  </w:pPr>
                  <w:ins w:id="783" w:author="Andy Ortega A" w:date="2023-05-02T11:3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Difícil</w:t>
                    </w:r>
                  </w:ins>
                </w:p>
                <w:p w14:paraId="7FB5E360" w14:textId="77777777" w:rsidR="007A610F" w:rsidRDefault="007A610F" w:rsidP="007A610F">
                  <w:pPr>
                    <w:pStyle w:val="Prrafodelista"/>
                    <w:rPr>
                      <w:ins w:id="784" w:author="Andy Ortega A" w:date="2023-05-02T11:38:00Z"/>
                      <w:rFonts w:asciiTheme="minorHAnsi" w:hAnsiTheme="minorHAnsi" w:cstheme="minorHAnsi"/>
                      <w:lang w:val="es-MX"/>
                    </w:rPr>
                  </w:pPr>
                  <w:ins w:id="785" w:author="Andy Ortega A" w:date="2023-05-02T11:37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__ </w:t>
                    </w:r>
                  </w:ins>
                  <w:ins w:id="786" w:author="Andy Ortega A" w:date="2023-05-02T11:3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Muy difícil</w:t>
                    </w:r>
                  </w:ins>
                </w:p>
                <w:p w14:paraId="53AF12D0" w14:textId="77777777" w:rsidR="007A610F" w:rsidRDefault="007A610F" w:rsidP="007A610F">
                  <w:pPr>
                    <w:pStyle w:val="Prrafodelista"/>
                    <w:rPr>
                      <w:ins w:id="787" w:author="Andy Ortega A" w:date="2023-05-02T11:38:00Z"/>
                      <w:rFonts w:asciiTheme="minorHAnsi" w:hAnsiTheme="minorHAnsi" w:cstheme="minorHAnsi"/>
                      <w:lang w:val="es-MX"/>
                    </w:rPr>
                  </w:pPr>
                  <w:ins w:id="788" w:author="Andy Ortega A" w:date="2023-05-02T11:3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Comentarios: __________________________________________</w:t>
                    </w:r>
                  </w:ins>
                </w:p>
                <w:p w14:paraId="203342FF" w14:textId="77777777" w:rsidR="007A610F" w:rsidRDefault="007A610F" w:rsidP="007A610F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ins w:id="789" w:author="Andy Ortega A" w:date="2023-05-02T11:38:00Z"/>
                      <w:rFonts w:asciiTheme="minorHAnsi" w:hAnsiTheme="minorHAnsi" w:cstheme="minorHAnsi"/>
                      <w:lang w:val="es-MX"/>
                    </w:rPr>
                  </w:pPr>
                  <w:ins w:id="790" w:author="Andy Ortega A" w:date="2023-05-02T11:3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¿Necesitó ayuda para poder completar la tarea?</w:t>
                    </w:r>
                  </w:ins>
                </w:p>
                <w:p w14:paraId="3995997E" w14:textId="77777777" w:rsidR="007A610F" w:rsidRDefault="007A610F" w:rsidP="007A610F">
                  <w:pPr>
                    <w:pStyle w:val="Prrafodelista"/>
                    <w:rPr>
                      <w:ins w:id="791" w:author="Andy Ortega A" w:date="2023-05-02T11:39:00Z"/>
                      <w:rFonts w:asciiTheme="minorHAnsi" w:hAnsiTheme="minorHAnsi" w:cstheme="minorHAnsi"/>
                      <w:lang w:val="es-MX"/>
                    </w:rPr>
                  </w:pPr>
                  <w:ins w:id="792" w:author="Andy Ortega A" w:date="2023-05-02T11:3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__ sí </w:t>
                    </w:r>
                  </w:ins>
                  <w:ins w:id="793" w:author="Andy Ortega A" w:date="2023-05-02T11:3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           __ no</w:t>
                    </w:r>
                  </w:ins>
                </w:p>
                <w:p w14:paraId="45F904A5" w14:textId="77777777" w:rsidR="007A610F" w:rsidRDefault="007A610F" w:rsidP="007A610F">
                  <w:pPr>
                    <w:pStyle w:val="Prrafodelista"/>
                    <w:rPr>
                      <w:ins w:id="794" w:author="Andy Ortega A" w:date="2023-05-02T11:39:00Z"/>
                      <w:rFonts w:asciiTheme="minorHAnsi" w:hAnsiTheme="minorHAnsi" w:cstheme="minorHAnsi"/>
                      <w:lang w:val="es-MX"/>
                    </w:rPr>
                  </w:pPr>
                  <w:ins w:id="795" w:author="Andy Ortega A" w:date="2023-05-02T11:3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¿En qué necesitó ayuda? _________________________________</w:t>
                    </w:r>
                  </w:ins>
                </w:p>
                <w:p w14:paraId="2EC29588" w14:textId="77777777" w:rsidR="007A610F" w:rsidRDefault="007A610F" w:rsidP="007A610F">
                  <w:pPr>
                    <w:pStyle w:val="Prrafodelista"/>
                    <w:numPr>
                      <w:ilvl w:val="0"/>
                      <w:numId w:val="23"/>
                    </w:numPr>
                    <w:rPr>
                      <w:ins w:id="796" w:author="Andy Ortega A" w:date="2023-05-02T11:39:00Z"/>
                      <w:rFonts w:asciiTheme="minorHAnsi" w:hAnsiTheme="minorHAnsi" w:cstheme="minorHAnsi"/>
                      <w:lang w:val="es-MX"/>
                    </w:rPr>
                  </w:pPr>
                  <w:ins w:id="797" w:author="Andy Ortega A" w:date="2023-05-02T11:3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¿Cree conveniente proporcionar una guía o manual para mostrar a las usuarias el funcionamiento de la aplicación?</w:t>
                    </w:r>
                  </w:ins>
                </w:p>
                <w:p w14:paraId="7A1BB9F2" w14:textId="77777777" w:rsidR="007A610F" w:rsidRDefault="007A610F" w:rsidP="007A610F">
                  <w:pPr>
                    <w:pStyle w:val="Prrafodelista"/>
                    <w:rPr>
                      <w:ins w:id="798" w:author="Andy Ortega A" w:date="2023-05-02T11:40:00Z"/>
                      <w:rFonts w:asciiTheme="minorHAnsi" w:hAnsiTheme="minorHAnsi" w:cstheme="minorHAnsi"/>
                      <w:lang w:val="es-MX"/>
                    </w:rPr>
                  </w:pPr>
                  <w:ins w:id="799" w:author="Andy Ortega A" w:date="2023-05-02T11:3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</w:t>
                    </w:r>
                  </w:ins>
                  <w:ins w:id="800" w:author="Andy Ortega A" w:date="2023-05-02T11:4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í              __ no</w:t>
                    </w:r>
                  </w:ins>
                </w:p>
                <w:p w14:paraId="0098C975" w14:textId="77777777" w:rsidR="007A610F" w:rsidRDefault="007A610F" w:rsidP="007A610F">
                  <w:pPr>
                    <w:rPr>
                      <w:ins w:id="801" w:author="Andy Ortega A" w:date="2023-05-02T11:40:00Z"/>
                      <w:rFonts w:asciiTheme="minorHAnsi" w:hAnsiTheme="minorHAnsi" w:cstheme="minorHAnsi"/>
                      <w:lang w:val="es-MX"/>
                    </w:rPr>
                  </w:pPr>
                </w:p>
                <w:p w14:paraId="045B9D61" w14:textId="3AD79023" w:rsidR="007A610F" w:rsidRPr="007A610F" w:rsidRDefault="007A610F" w:rsidP="007A610F">
                  <w:pPr>
                    <w:rPr>
                      <w:ins w:id="802" w:author="Andy Ortega A" w:date="2023-05-02T07:24:00Z"/>
                      <w:rFonts w:asciiTheme="minorHAnsi" w:hAnsiTheme="minorHAnsi" w:cstheme="minorHAnsi"/>
                      <w:lang w:val="es-MX"/>
                      <w:rPrChange w:id="803" w:author="Andy Ortega A" w:date="2023-05-02T11:40:00Z">
                        <w:rPr>
                          <w:ins w:id="804" w:author="Andy Ortega A" w:date="2023-05-02T07:24:00Z"/>
                        </w:rPr>
                      </w:rPrChange>
                    </w:rPr>
                  </w:pPr>
                  <w:ins w:id="805" w:author="Andy Ortega A" w:date="2023-05-02T11:40:00Z">
                    <w:r>
                      <w:rPr>
                        <w:rFonts w:asciiTheme="minorHAnsi" w:hAnsiTheme="minorHAnsi" w:cstheme="minorHAnsi"/>
                        <w:lang w:val="es-MX"/>
                      </w:rPr>
                      <w:lastRenderedPageBreak/>
                      <w:t>Por favor avísenos que está listo para la siguiente prueba.</w:t>
                    </w:r>
                  </w:ins>
                </w:p>
              </w:tc>
            </w:tr>
          </w:tbl>
          <w:p w14:paraId="10BC88B6" w14:textId="77777777" w:rsidR="0046694B" w:rsidRDefault="0046694B" w:rsidP="00BC3632">
            <w:pPr>
              <w:rPr>
                <w:ins w:id="806" w:author="Andy Ortega A" w:date="2023-05-02T07:25:00Z"/>
                <w:rFonts w:asciiTheme="minorHAnsi" w:hAnsiTheme="minorHAnsi" w:cstheme="minorHAnsi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30"/>
            </w:tblGrid>
            <w:tr w:rsidR="0046694B" w14:paraId="45C03595" w14:textId="77777777" w:rsidTr="0046694B">
              <w:trPr>
                <w:ins w:id="807" w:author="Andy Ortega A" w:date="2023-05-02T07:25:00Z"/>
              </w:trPr>
              <w:tc>
                <w:tcPr>
                  <w:tcW w:w="7430" w:type="dxa"/>
                </w:tcPr>
                <w:p w14:paraId="501059E6" w14:textId="77777777" w:rsidR="0046694B" w:rsidRDefault="0046694B">
                  <w:pPr>
                    <w:jc w:val="center"/>
                    <w:rPr>
                      <w:ins w:id="808" w:author="Andy Ortega A" w:date="2023-05-02T11:40:00Z"/>
                      <w:rFonts w:asciiTheme="minorHAnsi" w:hAnsiTheme="minorHAnsi" w:cstheme="minorHAnsi"/>
                      <w:b/>
                      <w:bCs/>
                      <w:lang w:val="es-MX"/>
                    </w:rPr>
                  </w:pPr>
                  <w:ins w:id="809" w:author="Andy Ortega A" w:date="2023-05-02T07:25:00Z">
                    <w:r>
                      <w:rPr>
                        <w:rFonts w:asciiTheme="minorHAnsi" w:hAnsiTheme="minorHAnsi" w:cstheme="minorHAnsi"/>
                        <w:b/>
                        <w:bCs/>
                        <w:lang w:val="es-MX"/>
                      </w:rPr>
                      <w:t>Cuestionario después de la prueba</w:t>
                    </w:r>
                  </w:ins>
                </w:p>
                <w:p w14:paraId="11DDDD4A" w14:textId="77777777" w:rsidR="007A610F" w:rsidRDefault="007A610F" w:rsidP="007A610F">
                  <w:pPr>
                    <w:jc w:val="right"/>
                    <w:rPr>
                      <w:ins w:id="810" w:author="Andy Ortega A" w:date="2023-05-02T11:41:00Z"/>
                      <w:rFonts w:asciiTheme="minorHAnsi" w:hAnsiTheme="minorHAnsi" w:cstheme="minorHAnsi"/>
                      <w:lang w:val="es-MX"/>
                    </w:rPr>
                  </w:pPr>
                  <w:ins w:id="811" w:author="Andy Ortega A" w:date="2023-05-02T11:4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Pa</w:t>
                    </w:r>
                  </w:ins>
                  <w:ins w:id="812" w:author="Andy Ortega A" w:date="2023-05-02T11:4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rticipante # ____</w:t>
                    </w:r>
                  </w:ins>
                </w:p>
                <w:p w14:paraId="725F10EC" w14:textId="77777777" w:rsidR="007A610F" w:rsidRDefault="007A610F" w:rsidP="007A610F">
                  <w:pPr>
                    <w:jc w:val="right"/>
                    <w:rPr>
                      <w:ins w:id="813" w:author="Andy Ortega A" w:date="2023-05-02T11:41:00Z"/>
                      <w:rFonts w:asciiTheme="minorHAnsi" w:hAnsiTheme="minorHAnsi" w:cstheme="minorHAnsi"/>
                      <w:lang w:val="es-MX"/>
                    </w:rPr>
                  </w:pPr>
                  <w:ins w:id="814" w:author="Andy Ortega A" w:date="2023-05-02T11:4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Fecha __________</w:t>
                    </w:r>
                  </w:ins>
                </w:p>
                <w:p w14:paraId="52A9F564" w14:textId="1FE58994" w:rsidR="002A7EA8" w:rsidRDefault="002A7EA8">
                  <w:pPr>
                    <w:jc w:val="both"/>
                    <w:rPr>
                      <w:ins w:id="815" w:author="Andy Ortega A" w:date="2023-05-02T11:41:00Z"/>
                      <w:rFonts w:asciiTheme="minorHAnsi" w:hAnsiTheme="minorHAnsi" w:cstheme="minorHAnsi"/>
                      <w:lang w:val="es-MX"/>
                    </w:rPr>
                    <w:pPrChange w:id="816" w:author="Andy Ortega A" w:date="2023-05-02T11:43:00Z">
                      <w:pPr>
                        <w:jc w:val="right"/>
                      </w:pPr>
                    </w:pPrChange>
                  </w:pPr>
                  <w:ins w:id="817" w:author="Andy Ortega A" w:date="2023-05-02T11:4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La</w:t>
                    </w:r>
                  </w:ins>
                  <w:ins w:id="818" w:author="Andy Ortega A" w:date="2023-05-02T11:4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siguiente encuesta busca recibir una valoración sobre la aplicación probada, agradeceríamos sus comentarios para poder mejorar la aplicación y poder entregar un producto de calidad.</w:t>
                    </w:r>
                  </w:ins>
                </w:p>
                <w:p w14:paraId="540F43DA" w14:textId="77777777" w:rsidR="007A610F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819" w:author="Andy Ortega A" w:date="2023-05-02T11:43:00Z"/>
                      <w:rFonts w:asciiTheme="minorHAnsi" w:hAnsiTheme="minorHAnsi" w:cstheme="minorHAnsi"/>
                      <w:lang w:val="es-MX"/>
                    </w:rPr>
                  </w:pPr>
                  <w:ins w:id="820" w:author="Andy Ortega A" w:date="2023-05-02T11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Usar la aplicación fue:</w:t>
                    </w:r>
                  </w:ins>
                </w:p>
                <w:p w14:paraId="71E87DF6" w14:textId="77777777" w:rsidR="002A7EA8" w:rsidRDefault="002A7EA8" w:rsidP="002A7EA8">
                  <w:pPr>
                    <w:pStyle w:val="Prrafodelista"/>
                    <w:rPr>
                      <w:ins w:id="821" w:author="Andy Ortega A" w:date="2023-05-02T11:43:00Z"/>
                      <w:rFonts w:asciiTheme="minorHAnsi" w:hAnsiTheme="minorHAnsi" w:cstheme="minorHAnsi"/>
                      <w:lang w:val="es-MX"/>
                    </w:rPr>
                  </w:pPr>
                  <w:ins w:id="822" w:author="Andy Ortega A" w:date="2023-05-02T11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fácil</w:t>
                    </w:r>
                  </w:ins>
                </w:p>
                <w:p w14:paraId="57B7CDFF" w14:textId="77777777" w:rsidR="002A7EA8" w:rsidRDefault="002A7EA8" w:rsidP="002A7EA8">
                  <w:pPr>
                    <w:pStyle w:val="Prrafodelista"/>
                    <w:rPr>
                      <w:ins w:id="823" w:author="Andy Ortega A" w:date="2023-05-02T11:43:00Z"/>
                      <w:rFonts w:asciiTheme="minorHAnsi" w:hAnsiTheme="minorHAnsi" w:cstheme="minorHAnsi"/>
                      <w:lang w:val="es-MX"/>
                    </w:rPr>
                  </w:pPr>
                  <w:ins w:id="824" w:author="Andy Ortega A" w:date="2023-05-02T11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Fácil</w:t>
                    </w:r>
                  </w:ins>
                </w:p>
                <w:p w14:paraId="6D0E9816" w14:textId="77777777" w:rsidR="002A7EA8" w:rsidRDefault="002A7EA8" w:rsidP="002A7EA8">
                  <w:pPr>
                    <w:pStyle w:val="Prrafodelista"/>
                    <w:rPr>
                      <w:ins w:id="825" w:author="Andy Ortega A" w:date="2023-05-02T11:43:00Z"/>
                      <w:rFonts w:asciiTheme="minorHAnsi" w:hAnsiTheme="minorHAnsi" w:cstheme="minorHAnsi"/>
                      <w:lang w:val="es-MX"/>
                    </w:rPr>
                  </w:pPr>
                  <w:ins w:id="826" w:author="Andy Ortega A" w:date="2023-05-02T11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Ni fácil ni difícil/Regular</w:t>
                    </w:r>
                  </w:ins>
                </w:p>
                <w:p w14:paraId="37334EED" w14:textId="77777777" w:rsidR="002A7EA8" w:rsidRDefault="002A7EA8" w:rsidP="002A7EA8">
                  <w:pPr>
                    <w:pStyle w:val="Prrafodelista"/>
                    <w:rPr>
                      <w:ins w:id="827" w:author="Andy Ortega A" w:date="2023-05-02T11:43:00Z"/>
                      <w:rFonts w:asciiTheme="minorHAnsi" w:hAnsiTheme="minorHAnsi" w:cstheme="minorHAnsi"/>
                      <w:lang w:val="es-MX"/>
                    </w:rPr>
                  </w:pPr>
                  <w:ins w:id="828" w:author="Andy Ortega A" w:date="2023-05-02T11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Difícil</w:t>
                    </w:r>
                  </w:ins>
                </w:p>
                <w:p w14:paraId="17C6508A" w14:textId="77777777" w:rsidR="002A7EA8" w:rsidRDefault="002A7EA8" w:rsidP="002A7EA8">
                  <w:pPr>
                    <w:pStyle w:val="Prrafodelista"/>
                    <w:rPr>
                      <w:ins w:id="829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30" w:author="Andy Ortega A" w:date="2023-05-02T11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difícil</w:t>
                    </w:r>
                  </w:ins>
                </w:p>
                <w:p w14:paraId="080C3680" w14:textId="0F62D1FD" w:rsidR="002A7EA8" w:rsidRDefault="002A7EA8" w:rsidP="002A7EA8">
                  <w:pPr>
                    <w:pStyle w:val="Prrafodelista"/>
                    <w:rPr>
                      <w:ins w:id="831" w:author="Andy Ortega A" w:date="2023-05-02T11:43:00Z"/>
                      <w:rFonts w:asciiTheme="minorHAnsi" w:hAnsiTheme="minorHAnsi" w:cstheme="minorHAnsi"/>
                      <w:lang w:val="es-MX"/>
                    </w:rPr>
                  </w:pPr>
                  <w:ins w:id="832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Comentarios: __________________________________________</w:t>
                    </w:r>
                  </w:ins>
                </w:p>
                <w:p w14:paraId="73CE85C7" w14:textId="3BD4A810" w:rsidR="002A7EA8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833" w:author="Andy Ortega A" w:date="2023-05-02T11:44:00Z"/>
                      <w:rFonts w:asciiTheme="minorHAnsi" w:hAnsiTheme="minorHAnsi" w:cstheme="minorHAnsi"/>
                      <w:lang w:val="es-MX"/>
                    </w:rPr>
                  </w:pPr>
                  <w:ins w:id="834" w:author="Andy Ortega A" w:date="2023-05-02T11:43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E</w:t>
                    </w:r>
                  </w:ins>
                  <w:ins w:id="835" w:author="Andy Ortega A" w:date="2023-05-02T11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ncontrar las funcionalidades deseadas en el menú (información, botón de emergencia,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lang w:val="es-MX"/>
                      </w:rPr>
                      <w:t>etc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lang w:val="es-MX"/>
                      </w:rPr>
                      <w:t>) fue:</w:t>
                    </w:r>
                  </w:ins>
                </w:p>
                <w:p w14:paraId="6FE79BAA" w14:textId="77777777" w:rsidR="002A7EA8" w:rsidRDefault="002A7EA8" w:rsidP="002A7EA8">
                  <w:pPr>
                    <w:pStyle w:val="Prrafodelista"/>
                    <w:rPr>
                      <w:ins w:id="836" w:author="Andy Ortega A" w:date="2023-05-02T11:44:00Z"/>
                      <w:rFonts w:asciiTheme="minorHAnsi" w:hAnsiTheme="minorHAnsi" w:cstheme="minorHAnsi"/>
                      <w:lang w:val="es-MX"/>
                    </w:rPr>
                  </w:pPr>
                  <w:ins w:id="837" w:author="Andy Ortega A" w:date="2023-05-02T11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fácil</w:t>
                    </w:r>
                  </w:ins>
                </w:p>
                <w:p w14:paraId="234BB03C" w14:textId="77777777" w:rsidR="002A7EA8" w:rsidRDefault="002A7EA8" w:rsidP="002A7EA8">
                  <w:pPr>
                    <w:pStyle w:val="Prrafodelista"/>
                    <w:rPr>
                      <w:ins w:id="838" w:author="Andy Ortega A" w:date="2023-05-02T11:44:00Z"/>
                      <w:rFonts w:asciiTheme="minorHAnsi" w:hAnsiTheme="minorHAnsi" w:cstheme="minorHAnsi"/>
                      <w:lang w:val="es-MX"/>
                    </w:rPr>
                  </w:pPr>
                  <w:ins w:id="839" w:author="Andy Ortega A" w:date="2023-05-02T11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Fácil</w:t>
                    </w:r>
                  </w:ins>
                </w:p>
                <w:p w14:paraId="29B4C1CB" w14:textId="77777777" w:rsidR="002A7EA8" w:rsidRDefault="002A7EA8" w:rsidP="002A7EA8">
                  <w:pPr>
                    <w:pStyle w:val="Prrafodelista"/>
                    <w:rPr>
                      <w:ins w:id="840" w:author="Andy Ortega A" w:date="2023-05-02T11:44:00Z"/>
                      <w:rFonts w:asciiTheme="minorHAnsi" w:hAnsiTheme="minorHAnsi" w:cstheme="minorHAnsi"/>
                      <w:lang w:val="es-MX"/>
                    </w:rPr>
                  </w:pPr>
                  <w:ins w:id="841" w:author="Andy Ortega A" w:date="2023-05-02T11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Ni fácil ni difícil/Regular</w:t>
                    </w:r>
                  </w:ins>
                </w:p>
                <w:p w14:paraId="167B53FA" w14:textId="77777777" w:rsidR="002A7EA8" w:rsidRDefault="002A7EA8" w:rsidP="002A7EA8">
                  <w:pPr>
                    <w:pStyle w:val="Prrafodelista"/>
                    <w:rPr>
                      <w:ins w:id="842" w:author="Andy Ortega A" w:date="2023-05-02T11:44:00Z"/>
                      <w:rFonts w:asciiTheme="minorHAnsi" w:hAnsiTheme="minorHAnsi" w:cstheme="minorHAnsi"/>
                      <w:lang w:val="es-MX"/>
                    </w:rPr>
                  </w:pPr>
                  <w:ins w:id="843" w:author="Andy Ortega A" w:date="2023-05-02T11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Difícil</w:t>
                    </w:r>
                  </w:ins>
                </w:p>
                <w:p w14:paraId="14515F63" w14:textId="77777777" w:rsidR="002A7EA8" w:rsidRDefault="002A7EA8" w:rsidP="002A7EA8">
                  <w:pPr>
                    <w:pStyle w:val="Prrafodelista"/>
                    <w:rPr>
                      <w:ins w:id="844" w:author="Andy Ortega A" w:date="2023-05-02T11:49:00Z"/>
                      <w:rFonts w:asciiTheme="minorHAnsi" w:hAnsiTheme="minorHAnsi" w:cstheme="minorHAnsi"/>
                      <w:lang w:val="es-MX"/>
                    </w:rPr>
                  </w:pPr>
                  <w:ins w:id="845" w:author="Andy Ortega A" w:date="2023-05-02T11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difícil</w:t>
                    </w:r>
                  </w:ins>
                </w:p>
                <w:p w14:paraId="0E36E962" w14:textId="5A48E19F" w:rsidR="002A7EA8" w:rsidRPr="002A7EA8" w:rsidRDefault="002A7EA8" w:rsidP="002A7EA8">
                  <w:pPr>
                    <w:pStyle w:val="Prrafodelista"/>
                    <w:rPr>
                      <w:ins w:id="846" w:author="Andy Ortega A" w:date="2023-05-02T11:44:00Z"/>
                      <w:rFonts w:asciiTheme="minorHAnsi" w:hAnsiTheme="minorHAnsi" w:cstheme="minorHAnsi"/>
                      <w:lang w:val="es-MX"/>
                      <w:rPrChange w:id="847" w:author="Andy Ortega A" w:date="2023-05-02T11:49:00Z">
                        <w:rPr>
                          <w:ins w:id="848" w:author="Andy Ortega A" w:date="2023-05-02T11:44:00Z"/>
                          <w:lang w:val="es-MX"/>
                        </w:rPr>
                      </w:rPrChange>
                    </w:rPr>
                  </w:pPr>
                  <w:ins w:id="849" w:author="Andy Ortega A" w:date="2023-05-02T11:4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Comentarios: __________________________________________</w:t>
                    </w:r>
                  </w:ins>
                </w:p>
                <w:p w14:paraId="51D31BCC" w14:textId="77777777" w:rsidR="002A7EA8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850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51" w:author="Andy Ortega A" w:date="2023-05-02T11:44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Entender las instrucciones </w:t>
                    </w:r>
                  </w:ins>
                  <w:ins w:id="852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fue:</w:t>
                    </w:r>
                  </w:ins>
                </w:p>
                <w:p w14:paraId="74BC186D" w14:textId="77777777" w:rsidR="002A7EA8" w:rsidRDefault="002A7EA8" w:rsidP="002A7EA8">
                  <w:pPr>
                    <w:pStyle w:val="Prrafodelista"/>
                    <w:rPr>
                      <w:ins w:id="853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54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fácil</w:t>
                    </w:r>
                  </w:ins>
                </w:p>
                <w:p w14:paraId="6F0209D4" w14:textId="77777777" w:rsidR="002A7EA8" w:rsidRDefault="002A7EA8" w:rsidP="002A7EA8">
                  <w:pPr>
                    <w:pStyle w:val="Prrafodelista"/>
                    <w:rPr>
                      <w:ins w:id="855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56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Fácil</w:t>
                    </w:r>
                  </w:ins>
                </w:p>
                <w:p w14:paraId="3C3FEA26" w14:textId="77777777" w:rsidR="002A7EA8" w:rsidRDefault="002A7EA8" w:rsidP="002A7EA8">
                  <w:pPr>
                    <w:pStyle w:val="Prrafodelista"/>
                    <w:rPr>
                      <w:ins w:id="857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58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Ni fácil ni difícil/Regular</w:t>
                    </w:r>
                  </w:ins>
                </w:p>
                <w:p w14:paraId="7B068F70" w14:textId="77777777" w:rsidR="002A7EA8" w:rsidRDefault="002A7EA8" w:rsidP="002A7EA8">
                  <w:pPr>
                    <w:pStyle w:val="Prrafodelista"/>
                    <w:rPr>
                      <w:ins w:id="859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60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Difícil</w:t>
                    </w:r>
                  </w:ins>
                </w:p>
                <w:p w14:paraId="45B9C182" w14:textId="77777777" w:rsidR="002A7EA8" w:rsidRDefault="002A7EA8" w:rsidP="002A7EA8">
                  <w:pPr>
                    <w:pStyle w:val="Prrafodelista"/>
                    <w:rPr>
                      <w:ins w:id="861" w:author="Andy Ortega A" w:date="2023-05-02T11:49:00Z"/>
                      <w:rFonts w:asciiTheme="minorHAnsi" w:hAnsiTheme="minorHAnsi" w:cstheme="minorHAnsi"/>
                      <w:lang w:val="es-MX"/>
                    </w:rPr>
                  </w:pPr>
                  <w:ins w:id="862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difícil</w:t>
                    </w:r>
                  </w:ins>
                </w:p>
                <w:p w14:paraId="1C5315A4" w14:textId="40477316" w:rsidR="002A7EA8" w:rsidRPr="002A7EA8" w:rsidRDefault="002A7EA8" w:rsidP="002A7EA8">
                  <w:pPr>
                    <w:pStyle w:val="Prrafodelista"/>
                    <w:rPr>
                      <w:ins w:id="863" w:author="Andy Ortega A" w:date="2023-05-02T11:48:00Z"/>
                      <w:rFonts w:asciiTheme="minorHAnsi" w:hAnsiTheme="minorHAnsi" w:cstheme="minorHAnsi"/>
                      <w:lang w:val="es-MX"/>
                      <w:rPrChange w:id="864" w:author="Andy Ortega A" w:date="2023-05-02T11:49:00Z">
                        <w:rPr>
                          <w:ins w:id="865" w:author="Andy Ortega A" w:date="2023-05-02T11:48:00Z"/>
                          <w:lang w:val="es-MX"/>
                        </w:rPr>
                      </w:rPrChange>
                    </w:rPr>
                  </w:pPr>
                  <w:ins w:id="866" w:author="Andy Ortega A" w:date="2023-05-02T11:4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Comentarios: __________________________________________</w:t>
                    </w:r>
                  </w:ins>
                </w:p>
                <w:p w14:paraId="1CB8ABCD" w14:textId="77777777" w:rsidR="002A7EA8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867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68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Recuperarse de los errores fue:</w:t>
                    </w:r>
                  </w:ins>
                </w:p>
                <w:p w14:paraId="34961FFE" w14:textId="77777777" w:rsidR="002A7EA8" w:rsidRDefault="002A7EA8" w:rsidP="002A7EA8">
                  <w:pPr>
                    <w:pStyle w:val="Prrafodelista"/>
                    <w:rPr>
                      <w:ins w:id="869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70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fácil</w:t>
                    </w:r>
                  </w:ins>
                </w:p>
                <w:p w14:paraId="7E562EE8" w14:textId="77777777" w:rsidR="002A7EA8" w:rsidRDefault="002A7EA8" w:rsidP="002A7EA8">
                  <w:pPr>
                    <w:pStyle w:val="Prrafodelista"/>
                    <w:rPr>
                      <w:ins w:id="871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72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Fácil</w:t>
                    </w:r>
                  </w:ins>
                </w:p>
                <w:p w14:paraId="4B52801A" w14:textId="77777777" w:rsidR="002A7EA8" w:rsidRDefault="002A7EA8" w:rsidP="002A7EA8">
                  <w:pPr>
                    <w:pStyle w:val="Prrafodelista"/>
                    <w:rPr>
                      <w:ins w:id="873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74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Ni fácil ni difícil/Regular</w:t>
                    </w:r>
                  </w:ins>
                </w:p>
                <w:p w14:paraId="37094F2C" w14:textId="77777777" w:rsidR="002A7EA8" w:rsidRDefault="002A7EA8" w:rsidP="002A7EA8">
                  <w:pPr>
                    <w:pStyle w:val="Prrafodelista"/>
                    <w:rPr>
                      <w:ins w:id="875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76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Difícil</w:t>
                    </w:r>
                  </w:ins>
                </w:p>
                <w:p w14:paraId="7B2F09C5" w14:textId="77777777" w:rsidR="002A7EA8" w:rsidRDefault="002A7EA8" w:rsidP="002A7EA8">
                  <w:pPr>
                    <w:pStyle w:val="Prrafodelista"/>
                    <w:rPr>
                      <w:ins w:id="877" w:author="Andy Ortega A" w:date="2023-05-02T11:48:00Z"/>
                      <w:rFonts w:asciiTheme="minorHAnsi" w:hAnsiTheme="minorHAnsi" w:cstheme="minorHAnsi"/>
                      <w:lang w:val="es-MX"/>
                    </w:rPr>
                  </w:pPr>
                  <w:ins w:id="878" w:author="Andy Ortega A" w:date="2023-05-02T11:48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Muy difícil</w:t>
                    </w:r>
                  </w:ins>
                </w:p>
                <w:p w14:paraId="1AF51382" w14:textId="77777777" w:rsidR="002A7EA8" w:rsidRDefault="002A7EA8" w:rsidP="002A7EA8">
                  <w:pPr>
                    <w:pStyle w:val="Prrafodelista"/>
                    <w:rPr>
                      <w:ins w:id="879" w:author="Andy Ortega A" w:date="2023-05-02T11:49:00Z"/>
                      <w:rFonts w:asciiTheme="minorHAnsi" w:hAnsiTheme="minorHAnsi" w:cstheme="minorHAnsi"/>
                      <w:lang w:val="es-MX"/>
                    </w:rPr>
                  </w:pPr>
                  <w:ins w:id="880" w:author="Andy Ortega A" w:date="2023-05-02T11:4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Comentarios: __________________________________________</w:t>
                    </w:r>
                  </w:ins>
                </w:p>
                <w:p w14:paraId="0C532CF7" w14:textId="77777777" w:rsidR="002A7EA8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881" w:author="Andy Ortega A" w:date="2023-05-02T11:50:00Z"/>
                      <w:rFonts w:asciiTheme="minorHAnsi" w:hAnsiTheme="minorHAnsi" w:cstheme="minorHAnsi"/>
                      <w:lang w:val="es-MX"/>
                    </w:rPr>
                  </w:pPr>
                  <w:ins w:id="882" w:author="Andy Ortega A" w:date="2023-05-02T11:49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¿Considera que la aplicación puede ser aprovechada sin </w:t>
                    </w:r>
                  </w:ins>
                  <w:ins w:id="883" w:author="Andy Ortega A" w:date="2023-05-02T11:5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explicaciones?</w:t>
                    </w:r>
                  </w:ins>
                </w:p>
                <w:p w14:paraId="0C04B6B0" w14:textId="77777777" w:rsidR="002A7EA8" w:rsidRDefault="002A7EA8" w:rsidP="002A7EA8">
                  <w:pPr>
                    <w:pStyle w:val="Prrafodelista"/>
                    <w:rPr>
                      <w:ins w:id="884" w:author="Andy Ortega A" w:date="2023-05-02T11:50:00Z"/>
                      <w:rFonts w:asciiTheme="minorHAnsi" w:hAnsiTheme="minorHAnsi" w:cstheme="minorHAnsi"/>
                      <w:lang w:val="es-MX"/>
                    </w:rPr>
                  </w:pPr>
                  <w:ins w:id="885" w:author="Andy Ortega A" w:date="2023-05-02T11:5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sí          __ no</w:t>
                    </w:r>
                  </w:ins>
                </w:p>
                <w:p w14:paraId="56A9173A" w14:textId="77777777" w:rsidR="002A7EA8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886" w:author="Andy Ortega A" w:date="2023-05-02T11:50:00Z"/>
                      <w:rFonts w:asciiTheme="minorHAnsi" w:hAnsiTheme="minorHAnsi" w:cstheme="minorHAnsi"/>
                      <w:lang w:val="es-MX"/>
                    </w:rPr>
                  </w:pPr>
                  <w:ins w:id="887" w:author="Andy Ortega A" w:date="2023-05-02T11:5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¿Usarías está aplicación?</w:t>
                    </w:r>
                  </w:ins>
                </w:p>
                <w:p w14:paraId="4DEC720B" w14:textId="309AB609" w:rsidR="002A7EA8" w:rsidRDefault="002A7EA8" w:rsidP="002A7EA8">
                  <w:pPr>
                    <w:pStyle w:val="Prrafodelista"/>
                    <w:rPr>
                      <w:ins w:id="888" w:author="Andy Ortega A" w:date="2023-05-02T11:50:00Z"/>
                      <w:rFonts w:asciiTheme="minorHAnsi" w:hAnsiTheme="minorHAnsi" w:cstheme="minorHAnsi"/>
                      <w:lang w:val="es-MX"/>
                    </w:rPr>
                  </w:pPr>
                  <w:ins w:id="889" w:author="Andy Ortega A" w:date="2023-05-02T11:5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sí          __ no</w:t>
                    </w:r>
                  </w:ins>
                </w:p>
                <w:p w14:paraId="26498DD4" w14:textId="32475906" w:rsidR="002A7EA8" w:rsidRDefault="002A7EA8">
                  <w:pPr>
                    <w:pStyle w:val="Prrafodelista"/>
                    <w:rPr>
                      <w:ins w:id="890" w:author="Andy Ortega A" w:date="2023-05-02T11:50:00Z"/>
                      <w:rFonts w:asciiTheme="minorHAnsi" w:hAnsiTheme="minorHAnsi" w:cstheme="minorHAnsi"/>
                      <w:lang w:val="es-MX"/>
                    </w:rPr>
                    <w:pPrChange w:id="891" w:author="Andy Ortega A" w:date="2023-05-02T11:50:00Z">
                      <w:pPr>
                        <w:pStyle w:val="Prrafodelista"/>
                        <w:numPr>
                          <w:numId w:val="24"/>
                        </w:numPr>
                        <w:ind w:hanging="360"/>
                      </w:pPr>
                    </w:pPrChange>
                  </w:pPr>
                  <w:ins w:id="892" w:author="Andy Ortega A" w:date="2023-05-02T11:5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Come</w:t>
                    </w:r>
                  </w:ins>
                  <w:ins w:id="893" w:author="Andy Ortega A" w:date="2023-05-02T11:5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ntarios: __________________________________________</w:t>
                    </w:r>
                  </w:ins>
                </w:p>
                <w:p w14:paraId="5BA000B1" w14:textId="77777777" w:rsidR="002A7EA8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894" w:author="Andy Ortega A" w:date="2023-05-02T11:51:00Z"/>
                      <w:rFonts w:asciiTheme="minorHAnsi" w:hAnsiTheme="minorHAnsi" w:cstheme="minorHAnsi"/>
                      <w:lang w:val="es-MX"/>
                    </w:rPr>
                  </w:pPr>
                  <w:ins w:id="895" w:author="Andy Ortega A" w:date="2023-05-02T11:50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¿Consideras que tendría un impacto en la situación de la </w:t>
                    </w:r>
                    <w:r>
                      <w:rPr>
                        <w:rFonts w:asciiTheme="minorHAnsi" w:hAnsiTheme="minorHAnsi" w:cstheme="minorHAnsi"/>
                        <w:lang w:val="es-MX"/>
                      </w:rPr>
                      <w:lastRenderedPageBreak/>
                      <w:t>problemática actual?</w:t>
                    </w:r>
                  </w:ins>
                </w:p>
                <w:p w14:paraId="0DDBB81F" w14:textId="77777777" w:rsidR="002A7EA8" w:rsidRDefault="002A7EA8" w:rsidP="002A7EA8">
                  <w:pPr>
                    <w:pStyle w:val="Prrafodelista"/>
                    <w:rPr>
                      <w:ins w:id="896" w:author="Andy Ortega A" w:date="2023-05-02T11:51:00Z"/>
                      <w:rFonts w:asciiTheme="minorHAnsi" w:hAnsiTheme="minorHAnsi" w:cstheme="minorHAnsi"/>
                      <w:lang w:val="es-MX"/>
                    </w:rPr>
                  </w:pPr>
                  <w:ins w:id="897" w:author="Andy Ortega A" w:date="2023-05-02T11:5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 sí         __ no</w:t>
                    </w:r>
                  </w:ins>
                </w:p>
                <w:p w14:paraId="3BA953F7" w14:textId="1361BE89" w:rsidR="002A7EA8" w:rsidRPr="002A7EA8" w:rsidRDefault="002A7EA8" w:rsidP="002A7EA8">
                  <w:pPr>
                    <w:pStyle w:val="Prrafodelista"/>
                    <w:rPr>
                      <w:ins w:id="898" w:author="Andy Ortega A" w:date="2023-05-02T11:51:00Z"/>
                      <w:rFonts w:asciiTheme="minorHAnsi" w:hAnsiTheme="minorHAnsi" w:cstheme="minorHAnsi"/>
                      <w:lang w:val="es-MX"/>
                      <w:rPrChange w:id="899" w:author="Andy Ortega A" w:date="2023-05-02T11:51:00Z">
                        <w:rPr>
                          <w:ins w:id="900" w:author="Andy Ortega A" w:date="2023-05-02T11:51:00Z"/>
                          <w:lang w:val="es-MX"/>
                        </w:rPr>
                      </w:rPrChange>
                    </w:rPr>
                  </w:pPr>
                  <w:ins w:id="901" w:author="Andy Ortega A" w:date="2023-05-02T11:5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Comentarios: __________________________________________</w:t>
                    </w:r>
                  </w:ins>
                </w:p>
                <w:p w14:paraId="2F6B6F7C" w14:textId="77777777" w:rsidR="002A7EA8" w:rsidRDefault="002A7EA8" w:rsidP="002A7EA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ins w:id="902" w:author="Andy Ortega A" w:date="2023-05-02T11:52:00Z"/>
                      <w:rFonts w:asciiTheme="minorHAnsi" w:hAnsiTheme="minorHAnsi" w:cstheme="minorHAnsi"/>
                      <w:lang w:val="es-MX"/>
                    </w:rPr>
                  </w:pPr>
                  <w:ins w:id="903" w:author="Andy Ortega A" w:date="2023-05-02T11:51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Por favor, escriba algún comentario extra con respecto</w:t>
                    </w:r>
                  </w:ins>
                  <w:ins w:id="904" w:author="Andy Ortega A" w:date="2023-05-02T11:5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 xml:space="preserve"> a su experiencia utilizando la aplicación, la interfaz y su funcionalidad.</w:t>
                    </w:r>
                  </w:ins>
                </w:p>
                <w:p w14:paraId="15790F2A" w14:textId="77777777" w:rsidR="002A7EA8" w:rsidRDefault="002A7EA8" w:rsidP="002A7EA8">
                  <w:pPr>
                    <w:pStyle w:val="Prrafodelista"/>
                    <w:rPr>
                      <w:ins w:id="905" w:author="Andy Ortega A" w:date="2023-05-02T11:52:00Z"/>
                      <w:rFonts w:asciiTheme="minorHAnsi" w:hAnsiTheme="minorHAnsi" w:cstheme="minorHAnsi"/>
                      <w:lang w:val="es-MX"/>
                    </w:rPr>
                  </w:pPr>
                  <w:ins w:id="906" w:author="Andy Ortega A" w:date="2023-05-02T11:5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______________________________________________________</w:t>
                    </w:r>
                  </w:ins>
                </w:p>
                <w:p w14:paraId="77A220C8" w14:textId="77777777" w:rsidR="002A7EA8" w:rsidRDefault="002A7EA8" w:rsidP="002A7EA8">
                  <w:pPr>
                    <w:pStyle w:val="Prrafodelista"/>
                    <w:rPr>
                      <w:ins w:id="907" w:author="Andy Ortega A" w:date="2023-05-02T11:52:00Z"/>
                      <w:rFonts w:asciiTheme="minorHAnsi" w:hAnsiTheme="minorHAnsi" w:cstheme="minorHAnsi"/>
                      <w:lang w:val="es-MX"/>
                    </w:rPr>
                  </w:pPr>
                  <w:ins w:id="908" w:author="Andy Ortega A" w:date="2023-05-02T11:5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______________________________________________________</w:t>
                    </w:r>
                  </w:ins>
                </w:p>
                <w:p w14:paraId="49BA4EB4" w14:textId="77777777" w:rsidR="002A7EA8" w:rsidRDefault="002A7EA8" w:rsidP="002A7EA8">
                  <w:pPr>
                    <w:pStyle w:val="Prrafodelista"/>
                    <w:rPr>
                      <w:ins w:id="909" w:author="Andy Ortega A" w:date="2023-05-02T11:52:00Z"/>
                      <w:rFonts w:asciiTheme="minorHAnsi" w:hAnsiTheme="minorHAnsi" w:cstheme="minorHAnsi"/>
                      <w:lang w:val="es-MX"/>
                    </w:rPr>
                  </w:pPr>
                  <w:ins w:id="910" w:author="Andy Ortega A" w:date="2023-05-02T11:52:00Z">
                    <w:r>
                      <w:rPr>
                        <w:rFonts w:asciiTheme="minorHAnsi" w:hAnsiTheme="minorHAnsi" w:cstheme="minorHAnsi"/>
                        <w:lang w:val="es-MX"/>
                      </w:rPr>
                      <w:t>______________________________________________________</w:t>
                    </w:r>
                  </w:ins>
                </w:p>
                <w:p w14:paraId="4CC53CF4" w14:textId="3A78DCC5" w:rsidR="002A7EA8" w:rsidRPr="002A7EA8" w:rsidRDefault="002A7EA8">
                  <w:pPr>
                    <w:pStyle w:val="Prrafodelista"/>
                    <w:rPr>
                      <w:ins w:id="911" w:author="Andy Ortega A" w:date="2023-05-02T07:25:00Z"/>
                      <w:rFonts w:asciiTheme="minorHAnsi" w:hAnsiTheme="minorHAnsi" w:cstheme="minorHAnsi"/>
                      <w:lang w:val="es-MX"/>
                      <w:rPrChange w:id="912" w:author="Andy Ortega A" w:date="2023-05-02T11:49:00Z">
                        <w:rPr>
                          <w:ins w:id="913" w:author="Andy Ortega A" w:date="2023-05-02T07:25:00Z"/>
                        </w:rPr>
                      </w:rPrChange>
                    </w:rPr>
                    <w:pPrChange w:id="914" w:author="Andy Ortega A" w:date="2023-05-02T11:52:00Z">
                      <w:pPr/>
                    </w:pPrChange>
                  </w:pPr>
                </w:p>
              </w:tc>
            </w:tr>
          </w:tbl>
          <w:p w14:paraId="4EE3C2A8" w14:textId="77777777" w:rsidR="0046694B" w:rsidRDefault="0046694B" w:rsidP="00BC3632">
            <w:pPr>
              <w:rPr>
                <w:ins w:id="915" w:author="Andy Ortega A" w:date="2023-05-02T07:25:00Z"/>
                <w:rFonts w:asciiTheme="minorHAnsi" w:hAnsiTheme="minorHAnsi" w:cstheme="minorHAnsi"/>
                <w:lang w:val="es-MX"/>
              </w:rPr>
            </w:pPr>
          </w:p>
          <w:p w14:paraId="22C962AC" w14:textId="4DABB24B" w:rsidR="0046694B" w:rsidRPr="005872EC" w:rsidRDefault="0046694B" w:rsidP="00BC3632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2570B8" w:rsidRPr="00AC17DF" w14:paraId="6ED2308F" w14:textId="77777777" w:rsidTr="00760E14">
        <w:trPr>
          <w:trHeight w:val="1253"/>
        </w:trPr>
        <w:tc>
          <w:tcPr>
            <w:tcW w:w="1915" w:type="dxa"/>
          </w:tcPr>
          <w:p w14:paraId="4E39E0C2" w14:textId="733988E0" w:rsidR="002570B8" w:rsidRPr="005872EC" w:rsidRDefault="002570B8">
            <w:pPr>
              <w:pStyle w:val="Ttulo2"/>
              <w:rPr>
                <w:rFonts w:asciiTheme="minorHAnsi" w:hAnsiTheme="minorHAnsi"/>
              </w:rPr>
              <w:pPrChange w:id="916" w:author="Andy Ortega A" w:date="2023-05-02T11:22:00Z">
                <w:pPr>
                  <w:pStyle w:val="tableleft"/>
                </w:pPr>
              </w:pPrChange>
            </w:pPr>
            <w:del w:id="917" w:author="Andy Ortega A" w:date="2023-05-02T07:23:00Z">
              <w:r w:rsidRPr="0046694B" w:rsidDel="0046694B">
                <w:rPr>
                  <w:rPrChange w:id="918" w:author="Andy Ortega A" w:date="2023-05-02T07:23:00Z">
                    <w:rPr>
                      <w:rFonts w:asciiTheme="minorHAnsi" w:hAnsiTheme="minorHAnsi"/>
                    </w:rPr>
                  </w:rPrChange>
                </w:rPr>
                <w:lastRenderedPageBreak/>
                <w:delText>Plan de actividades</w:delText>
              </w:r>
            </w:del>
            <w:proofErr w:type="spellStart"/>
            <w:ins w:id="919" w:author="Andy Ortega A" w:date="2023-05-02T07:23:00Z">
              <w:r w:rsidR="0046694B" w:rsidRPr="0046694B">
                <w:rPr>
                  <w:rPrChange w:id="920" w:author="Andy Ortega A" w:date="2023-05-02T07:23:00Z">
                    <w:rPr>
                      <w:rFonts w:asciiTheme="minorHAnsi" w:hAnsiTheme="minorHAnsi"/>
                    </w:rPr>
                  </w:rPrChange>
                </w:rPr>
                <w:t>Checklists</w:t>
              </w:r>
              <w:proofErr w:type="spellEnd"/>
              <w:r w:rsidR="0046694B" w:rsidRPr="0046694B">
                <w:rPr>
                  <w:rPrChange w:id="921" w:author="Andy Ortega A" w:date="2023-05-02T07:23:00Z">
                    <w:rPr>
                      <w:rFonts w:asciiTheme="minorHAnsi" w:hAnsiTheme="minorHAnsi"/>
                    </w:rPr>
                  </w:rPrChange>
                </w:rPr>
                <w:t xml:space="preserve"> para la prueba</w:t>
              </w:r>
            </w:ins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6378"/>
              <w:tblGridChange w:id="922">
                <w:tblGrid>
                  <w:gridCol w:w="113"/>
                  <w:gridCol w:w="1052"/>
                  <w:gridCol w:w="2550"/>
                  <w:gridCol w:w="3715"/>
                  <w:gridCol w:w="113"/>
                </w:tblGrid>
              </w:tblGridChange>
            </w:tblGrid>
            <w:tr w:rsidR="00C36E75" w:rsidRPr="00AC17DF" w14:paraId="45660724" w14:textId="77777777" w:rsidTr="00C36E75">
              <w:trPr>
                <w:ins w:id="923" w:author="Andy Ortega A" w:date="2023-05-02T11:52:00Z"/>
              </w:trPr>
              <w:tc>
                <w:tcPr>
                  <w:tcW w:w="7430" w:type="dxa"/>
                  <w:gridSpan w:val="2"/>
                </w:tcPr>
                <w:p w14:paraId="3D356B66" w14:textId="421CF21D" w:rsidR="00C36E75" w:rsidRPr="00C36E75" w:rsidRDefault="00C36E75">
                  <w:pPr>
                    <w:jc w:val="center"/>
                    <w:rPr>
                      <w:ins w:id="924" w:author="Andy Ortega A" w:date="2023-05-02T11:52:00Z"/>
                      <w:rFonts w:asciiTheme="minorHAnsi" w:hAnsiTheme="minorHAnsi" w:cstheme="minorHAnsi"/>
                      <w:b/>
                      <w:bCs/>
                      <w:iCs/>
                      <w:lang w:val="es-MX"/>
                      <w:rPrChange w:id="925" w:author="Andy Ortega A" w:date="2023-05-02T11:53:00Z">
                        <w:rPr>
                          <w:ins w:id="926" w:author="Andy Ortega A" w:date="2023-05-02T11:52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  <w:pPrChange w:id="927" w:author="Andy Ortega A" w:date="2023-05-02T11:53:00Z">
                      <w:pPr/>
                    </w:pPrChange>
                  </w:pPr>
                  <w:proofErr w:type="spellStart"/>
                  <w:ins w:id="928" w:author="Andy Ortega A" w:date="2023-05-02T11:52:00Z">
                    <w:r w:rsidRPr="00C36E75">
                      <w:rPr>
                        <w:rFonts w:asciiTheme="minorHAnsi" w:hAnsiTheme="minorHAnsi" w:cstheme="minorHAnsi"/>
                        <w:b/>
                        <w:bCs/>
                        <w:iCs/>
                        <w:lang w:val="es-MX"/>
                        <w:rPrChange w:id="929" w:author="Andy Ortega A" w:date="2023-05-02T11:53:00Z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lang w:val="es-MX"/>
                          </w:rPr>
                        </w:rPrChange>
                      </w:rPr>
                      <w:t>Check</w:t>
                    </w:r>
                  </w:ins>
                  <w:ins w:id="930" w:author="Andy Ortega A" w:date="2023-05-02T11:53:00Z">
                    <w:r w:rsidRPr="00C36E75">
                      <w:rPr>
                        <w:rFonts w:asciiTheme="minorHAnsi" w:hAnsiTheme="minorHAnsi" w:cstheme="minorHAnsi"/>
                        <w:b/>
                        <w:bCs/>
                        <w:iCs/>
                        <w:lang w:val="es-MX"/>
                        <w:rPrChange w:id="931" w:author="Andy Ortega A" w:date="2023-05-02T11:53:00Z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lang w:val="es-MX"/>
                          </w:rPr>
                        </w:rPrChange>
                      </w:rPr>
                      <w:t>list</w:t>
                    </w:r>
                    <w:proofErr w:type="spellEnd"/>
                    <w:r w:rsidRPr="00C36E75">
                      <w:rPr>
                        <w:rFonts w:asciiTheme="minorHAnsi" w:hAnsiTheme="minorHAnsi" w:cstheme="minorHAnsi"/>
                        <w:b/>
                        <w:bCs/>
                        <w:iCs/>
                        <w:lang w:val="es-MX"/>
                        <w:rPrChange w:id="932" w:author="Andy Ortega A" w:date="2023-05-02T11:53:00Z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lang w:val="es-MX"/>
                          </w:rPr>
                        </w:rPrChange>
                      </w:rPr>
                      <w:t xml:space="preserve"> para el administrador de la prueba</w:t>
                    </w:r>
                  </w:ins>
                </w:p>
              </w:tc>
            </w:tr>
            <w:tr w:rsidR="00C36E75" w:rsidRPr="00AC17DF" w14:paraId="6A89A5A2" w14:textId="77777777" w:rsidTr="00C36E75">
              <w:trPr>
                <w:ins w:id="933" w:author="Andy Ortega A" w:date="2023-05-02T11:53:00Z"/>
              </w:trPr>
              <w:tc>
                <w:tcPr>
                  <w:tcW w:w="7430" w:type="dxa"/>
                  <w:gridSpan w:val="2"/>
                </w:tcPr>
                <w:p w14:paraId="275B0989" w14:textId="0C2C72EB" w:rsidR="00C36E75" w:rsidRPr="00C36E75" w:rsidRDefault="00C36E75">
                  <w:pPr>
                    <w:rPr>
                      <w:ins w:id="934" w:author="Andy Ortega A" w:date="2023-05-02T11:53:00Z"/>
                      <w:rFonts w:asciiTheme="minorHAnsi" w:hAnsiTheme="minorHAnsi" w:cstheme="minorHAnsi"/>
                      <w:i/>
                      <w:lang w:val="es-MX"/>
                      <w:rPrChange w:id="935" w:author="Andy Ortega A" w:date="2023-05-02T11:53:00Z">
                        <w:rPr>
                          <w:ins w:id="936" w:author="Andy Ortega A" w:date="2023-05-02T11:53:00Z"/>
                          <w:rFonts w:asciiTheme="minorHAnsi" w:hAnsiTheme="minorHAnsi" w:cstheme="minorHAnsi"/>
                          <w:b/>
                          <w:bCs/>
                          <w:iCs/>
                          <w:lang w:val="es-MX"/>
                        </w:rPr>
                      </w:rPrChange>
                    </w:rPr>
                    <w:pPrChange w:id="937" w:author="Andy Ortega A" w:date="2023-05-02T11:53:00Z">
                      <w:pPr>
                        <w:jc w:val="center"/>
                      </w:pPr>
                    </w:pPrChange>
                  </w:pPr>
                  <w:ins w:id="938" w:author="Andy Ortega A" w:date="2023-05-02T11:53:00Z">
                    <w:r>
                      <w:rPr>
                        <w:rFonts w:asciiTheme="minorHAnsi" w:hAnsiTheme="minorHAnsi" w:cstheme="minorHAnsi"/>
                        <w:i/>
                        <w:lang w:val="es-MX"/>
                      </w:rPr>
                      <w:t>Antes de que el participante llegue:</w:t>
                    </w:r>
                  </w:ins>
                </w:p>
              </w:tc>
            </w:tr>
            <w:tr w:rsidR="00C36E75" w:rsidRPr="00AC17DF" w14:paraId="76AF62A3" w14:textId="77777777" w:rsidTr="00C36E75">
              <w:tblPrEx>
                <w:tblW w:w="0" w:type="auto"/>
                <w:tblLayout w:type="fixed"/>
                <w:tblPrExChange w:id="939" w:author="Andy Ortega A" w:date="2023-05-02T11:54:00Z">
                  <w:tblPrEx>
                    <w:tblW w:w="0" w:type="auto"/>
                    <w:tblLayout w:type="fixed"/>
                  </w:tblPrEx>
                </w:tblPrExChange>
              </w:tblPrEx>
              <w:trPr>
                <w:ins w:id="940" w:author="Andy Ortega A" w:date="2023-05-02T11:53:00Z"/>
                <w:trPrChange w:id="941" w:author="Andy Ortega A" w:date="2023-05-02T11:54:00Z">
                  <w:trPr>
                    <w:gridAfter w:val="0"/>
                  </w:trPr>
                </w:trPrChange>
              </w:trPr>
              <w:tc>
                <w:tcPr>
                  <w:tcW w:w="1052" w:type="dxa"/>
                  <w:tcPrChange w:id="942" w:author="Andy Ortega A" w:date="2023-05-02T11:54:00Z">
                    <w:tcPr>
                      <w:tcW w:w="0" w:type="auto"/>
                      <w:gridSpan w:val="3"/>
                    </w:tcPr>
                  </w:tcPrChange>
                </w:tcPr>
                <w:p w14:paraId="69CABB76" w14:textId="77777777" w:rsidR="00C36E75" w:rsidRDefault="00C36E75" w:rsidP="00C36E75">
                  <w:pPr>
                    <w:rPr>
                      <w:ins w:id="943" w:author="Andy Ortega A" w:date="2023-05-02T11:53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  <w:tcPrChange w:id="944" w:author="Andy Ortega A" w:date="2023-05-02T11:54:00Z">
                    <w:tcPr>
                      <w:tcW w:w="0" w:type="auto"/>
                    </w:tcPr>
                  </w:tcPrChange>
                </w:tcPr>
                <w:p w14:paraId="317BD537" w14:textId="02F17312" w:rsidR="00C36E75" w:rsidRPr="00C36E75" w:rsidRDefault="00C36E75" w:rsidP="00C36E75">
                  <w:pPr>
                    <w:rPr>
                      <w:ins w:id="945" w:author="Andy Ortega A" w:date="2023-05-02T11:53:00Z"/>
                      <w:rFonts w:asciiTheme="minorHAnsi" w:hAnsiTheme="minorHAnsi" w:cstheme="minorHAnsi"/>
                      <w:iCs/>
                      <w:lang w:val="es-MX"/>
                      <w:rPrChange w:id="946" w:author="Andy Ortega A" w:date="2023-05-02T11:54:00Z">
                        <w:rPr>
                          <w:ins w:id="947" w:author="Andy Ortega A" w:date="2023-05-02T11:53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948" w:author="Andy Ortega A" w:date="2023-05-02T11:54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Asegurarse que los miembros del equipo de pruebas tengan una copia de los escenarios y cualquier otra documentación necesaria.</w:t>
                    </w:r>
                  </w:ins>
                </w:p>
              </w:tc>
            </w:tr>
            <w:tr w:rsidR="00C36E75" w:rsidRPr="00AC17DF" w14:paraId="2C484DE4" w14:textId="77777777" w:rsidTr="00C36E75">
              <w:trPr>
                <w:ins w:id="949" w:author="Andy Ortega A" w:date="2023-05-02T11:54:00Z"/>
              </w:trPr>
              <w:tc>
                <w:tcPr>
                  <w:tcW w:w="1052" w:type="dxa"/>
                </w:tcPr>
                <w:p w14:paraId="7A00E0D4" w14:textId="77777777" w:rsidR="00C36E75" w:rsidRDefault="00C36E75" w:rsidP="00C36E75">
                  <w:pPr>
                    <w:rPr>
                      <w:ins w:id="950" w:author="Andy Ortega A" w:date="2023-05-02T11:5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0EBE0EBE" w14:textId="5826A5BD" w:rsidR="00C36E75" w:rsidRDefault="00C36E75" w:rsidP="00C36E75">
                  <w:pPr>
                    <w:rPr>
                      <w:ins w:id="951" w:author="Andy Ortega A" w:date="2023-05-02T11:5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52" w:author="Andy Ortega A" w:date="2023-05-02T11:54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Asegurarse que </w:t>
                    </w:r>
                  </w:ins>
                  <w:ins w:id="953" w:author="Andy Ortega A" w:date="2023-05-02T11:55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cada uno de los miembros del equipo de pruebas tenga su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checklist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 y que la estén siguiendo.</w:t>
                    </w:r>
                  </w:ins>
                </w:p>
              </w:tc>
            </w:tr>
            <w:tr w:rsidR="00C36E75" w:rsidRPr="00AC17DF" w14:paraId="0BF43DC6" w14:textId="77777777" w:rsidTr="00C36E75">
              <w:trPr>
                <w:ins w:id="954" w:author="Andy Ortega A" w:date="2023-05-02T11:55:00Z"/>
              </w:trPr>
              <w:tc>
                <w:tcPr>
                  <w:tcW w:w="1052" w:type="dxa"/>
                </w:tcPr>
                <w:p w14:paraId="314040C2" w14:textId="77777777" w:rsidR="00C36E75" w:rsidRDefault="00C36E75" w:rsidP="00C36E75">
                  <w:pPr>
                    <w:rPr>
                      <w:ins w:id="955" w:author="Andy Ortega A" w:date="2023-05-02T11:55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090124FA" w14:textId="4B6D1CE6" w:rsidR="00C36E75" w:rsidRDefault="00C36E75" w:rsidP="00C36E75">
                  <w:pPr>
                    <w:rPr>
                      <w:ins w:id="956" w:author="Andy Ortega A" w:date="2023-05-02T11:55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57" w:author="Andy Ortega A" w:date="2023-05-02T11:55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Saludar y dar la bienvenida a los observadores invitados.</w:t>
                    </w:r>
                  </w:ins>
                </w:p>
              </w:tc>
            </w:tr>
            <w:tr w:rsidR="00C36E75" w:rsidRPr="00AC17DF" w14:paraId="18BEAE91" w14:textId="77777777" w:rsidTr="0076327D">
              <w:trPr>
                <w:ins w:id="958" w:author="Andy Ortega A" w:date="2023-05-02T11:55:00Z"/>
              </w:trPr>
              <w:tc>
                <w:tcPr>
                  <w:tcW w:w="7430" w:type="dxa"/>
                  <w:gridSpan w:val="2"/>
                </w:tcPr>
                <w:p w14:paraId="4AD2EC43" w14:textId="78FD2B81" w:rsidR="00C36E75" w:rsidRPr="00C36E75" w:rsidRDefault="00C36E75" w:rsidP="00C36E75">
                  <w:pPr>
                    <w:rPr>
                      <w:ins w:id="959" w:author="Andy Ortega A" w:date="2023-05-02T11:55:00Z"/>
                      <w:rFonts w:asciiTheme="minorHAnsi" w:hAnsiTheme="minorHAnsi" w:cstheme="minorHAnsi"/>
                      <w:i/>
                      <w:iCs/>
                      <w:lang w:val="es-MX"/>
                      <w:rPrChange w:id="960" w:author="Andy Ortega A" w:date="2023-05-02T11:55:00Z">
                        <w:rPr>
                          <w:ins w:id="961" w:author="Andy Ortega A" w:date="2023-05-02T11:55:00Z"/>
                          <w:rFonts w:asciiTheme="minorHAnsi" w:hAnsiTheme="minorHAnsi" w:cstheme="minorHAnsi"/>
                          <w:iCs/>
                          <w:lang w:val="es-MX"/>
                        </w:rPr>
                      </w:rPrChange>
                    </w:rPr>
                  </w:pPr>
                  <w:ins w:id="962" w:author="Andy Ortega A" w:date="2023-05-02T11:56:00Z">
                    <w:r>
                      <w:rPr>
                        <w:rFonts w:asciiTheme="minorHAnsi" w:hAnsiTheme="minorHAnsi" w:cstheme="minorHAnsi"/>
                        <w:i/>
                        <w:iCs/>
                        <w:lang w:val="es-MX"/>
                      </w:rPr>
                      <w:t>Durante la sesión de prueba:</w:t>
                    </w:r>
                  </w:ins>
                </w:p>
              </w:tc>
            </w:tr>
            <w:tr w:rsidR="00C36E75" w:rsidRPr="00AC17DF" w14:paraId="4532C21E" w14:textId="77777777" w:rsidTr="00C36E75">
              <w:trPr>
                <w:ins w:id="963" w:author="Andy Ortega A" w:date="2023-05-02T11:55:00Z"/>
              </w:trPr>
              <w:tc>
                <w:tcPr>
                  <w:tcW w:w="1052" w:type="dxa"/>
                </w:tcPr>
                <w:p w14:paraId="6538F1A0" w14:textId="77777777" w:rsidR="00C36E75" w:rsidRDefault="00C36E75" w:rsidP="00C36E75">
                  <w:pPr>
                    <w:rPr>
                      <w:ins w:id="964" w:author="Andy Ortega A" w:date="2023-05-02T11:55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549A7978" w14:textId="25DA51B3" w:rsidR="00C36E75" w:rsidRDefault="00C36E75" w:rsidP="00C36E75">
                  <w:pPr>
                    <w:rPr>
                      <w:ins w:id="965" w:author="Andy Ortega A" w:date="2023-05-02T11:55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66" w:author="Andy Ortega A" w:date="2023-05-02T11:56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Controlar cualquier problema que pueda surgir.</w:t>
                    </w:r>
                  </w:ins>
                </w:p>
              </w:tc>
            </w:tr>
            <w:tr w:rsidR="00C36E75" w:rsidRPr="00AC17DF" w14:paraId="39C08B24" w14:textId="77777777" w:rsidTr="00C36E75">
              <w:trPr>
                <w:ins w:id="967" w:author="Andy Ortega A" w:date="2023-05-02T11:56:00Z"/>
              </w:trPr>
              <w:tc>
                <w:tcPr>
                  <w:tcW w:w="1052" w:type="dxa"/>
                </w:tcPr>
                <w:p w14:paraId="744D3291" w14:textId="77777777" w:rsidR="00C36E75" w:rsidRDefault="00C36E75" w:rsidP="00C36E75">
                  <w:pPr>
                    <w:rPr>
                      <w:ins w:id="968" w:author="Andy Ortega A" w:date="2023-05-02T11:56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5099DD03" w14:textId="2FB1E36D" w:rsidR="00C36E75" w:rsidRDefault="00C36E75" w:rsidP="00C36E75">
                  <w:pPr>
                    <w:rPr>
                      <w:ins w:id="969" w:author="Andy Ortega A" w:date="2023-05-02T11:56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70" w:author="Andy Ortega A" w:date="2023-05-02T11:57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Tener disposición a escuchar las preocupaciones de los desarrolladores y administradores invitados.</w:t>
                    </w:r>
                  </w:ins>
                </w:p>
              </w:tc>
            </w:tr>
            <w:tr w:rsidR="00C36E75" w:rsidRPr="00AC17DF" w14:paraId="72901EE6" w14:textId="77777777" w:rsidTr="00C36E75">
              <w:trPr>
                <w:ins w:id="971" w:author="Andy Ortega A" w:date="2023-05-02T11:57:00Z"/>
              </w:trPr>
              <w:tc>
                <w:tcPr>
                  <w:tcW w:w="1052" w:type="dxa"/>
                </w:tcPr>
                <w:p w14:paraId="5826CF93" w14:textId="77777777" w:rsidR="00C36E75" w:rsidRDefault="00C36E75" w:rsidP="00C36E75">
                  <w:pPr>
                    <w:rPr>
                      <w:ins w:id="972" w:author="Andy Ortega A" w:date="2023-05-02T11:57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63F614FD" w14:textId="01C26350" w:rsidR="00C36E75" w:rsidRDefault="00C36E75" w:rsidP="00C36E75">
                  <w:pPr>
                    <w:rPr>
                      <w:ins w:id="973" w:author="Andy Ortega A" w:date="2023-05-02T11:57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74" w:author="Andy Ortega A" w:date="2023-05-02T11:57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Observar y tomar notas, buscando los problemas reales, para </w:t>
                    </w:r>
                  </w:ins>
                  <w:ins w:id="975" w:author="Andy Ortega A" w:date="2023-05-02T11:58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comprender como está siendo aprovechado el producto.</w:t>
                    </w:r>
                  </w:ins>
                </w:p>
              </w:tc>
            </w:tr>
            <w:tr w:rsidR="00C36E75" w:rsidRPr="00AC17DF" w14:paraId="5C04BAF7" w14:textId="77777777" w:rsidTr="00CB5164">
              <w:trPr>
                <w:ins w:id="976" w:author="Andy Ortega A" w:date="2023-05-02T11:58:00Z"/>
              </w:trPr>
              <w:tc>
                <w:tcPr>
                  <w:tcW w:w="7430" w:type="dxa"/>
                  <w:gridSpan w:val="2"/>
                </w:tcPr>
                <w:p w14:paraId="15FB1296" w14:textId="4F155986" w:rsidR="00C36E75" w:rsidRPr="00C36E75" w:rsidRDefault="00C36E75" w:rsidP="00C36E75">
                  <w:pPr>
                    <w:rPr>
                      <w:ins w:id="977" w:author="Andy Ortega A" w:date="2023-05-02T11:58:00Z"/>
                      <w:rFonts w:asciiTheme="minorHAnsi" w:hAnsiTheme="minorHAnsi" w:cstheme="minorHAnsi"/>
                      <w:i/>
                      <w:lang w:val="es-MX"/>
                      <w:rPrChange w:id="978" w:author="Andy Ortega A" w:date="2023-05-02T11:59:00Z">
                        <w:rPr>
                          <w:ins w:id="979" w:author="Andy Ortega A" w:date="2023-05-02T11:58:00Z"/>
                          <w:rFonts w:asciiTheme="minorHAnsi" w:hAnsiTheme="minorHAnsi" w:cstheme="minorHAnsi"/>
                          <w:iCs/>
                          <w:lang w:val="es-MX"/>
                        </w:rPr>
                      </w:rPrChange>
                    </w:rPr>
                  </w:pPr>
                  <w:ins w:id="980" w:author="Andy Ortega A" w:date="2023-05-02T11:59:00Z">
                    <w:r>
                      <w:rPr>
                        <w:rFonts w:asciiTheme="minorHAnsi" w:hAnsiTheme="minorHAnsi" w:cstheme="minorHAnsi"/>
                        <w:i/>
                        <w:lang w:val="es-MX"/>
                      </w:rPr>
                      <w:t>Después de cada sesión de prueba:</w:t>
                    </w:r>
                  </w:ins>
                </w:p>
              </w:tc>
            </w:tr>
            <w:tr w:rsidR="00C36E75" w:rsidRPr="00AC17DF" w14:paraId="3B7B65A5" w14:textId="77777777" w:rsidTr="00C36E75">
              <w:trPr>
                <w:ins w:id="981" w:author="Andy Ortega A" w:date="2023-05-02T11:58:00Z"/>
              </w:trPr>
              <w:tc>
                <w:tcPr>
                  <w:tcW w:w="1052" w:type="dxa"/>
                </w:tcPr>
                <w:p w14:paraId="3A8908EC" w14:textId="77777777" w:rsidR="00C36E75" w:rsidRDefault="00C36E75" w:rsidP="00C36E75">
                  <w:pPr>
                    <w:rPr>
                      <w:ins w:id="982" w:author="Andy Ortega A" w:date="2023-05-02T11:58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36281A08" w14:textId="2B285C9D" w:rsidR="00C36E75" w:rsidRDefault="00C36E75" w:rsidP="00C36E75">
                  <w:pPr>
                    <w:rPr>
                      <w:ins w:id="983" w:author="Andy Ortega A" w:date="2023-05-02T11:58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84" w:author="Andy Ortega A" w:date="2023-05-02T11:59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Acompañar </w:t>
                    </w:r>
                    <w:proofErr w:type="gramStart"/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a los observadores invitado</w:t>
                    </w:r>
                    <w:proofErr w:type="gramEnd"/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 a la salida.</w:t>
                    </w:r>
                  </w:ins>
                </w:p>
              </w:tc>
            </w:tr>
            <w:tr w:rsidR="00C36E75" w:rsidRPr="00AC17DF" w14:paraId="028DCA9A" w14:textId="77777777" w:rsidTr="00C36E75">
              <w:trPr>
                <w:ins w:id="985" w:author="Andy Ortega A" w:date="2023-05-02T11:59:00Z"/>
              </w:trPr>
              <w:tc>
                <w:tcPr>
                  <w:tcW w:w="1052" w:type="dxa"/>
                </w:tcPr>
                <w:p w14:paraId="2113F4AF" w14:textId="77777777" w:rsidR="00C36E75" w:rsidRDefault="00C36E75" w:rsidP="00C36E75">
                  <w:pPr>
                    <w:rPr>
                      <w:ins w:id="986" w:author="Andy Ortega A" w:date="2023-05-02T11:59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159EA788" w14:textId="449BE3FA" w:rsidR="00C36E75" w:rsidRDefault="00C36E75" w:rsidP="00C36E75">
                  <w:pPr>
                    <w:rPr>
                      <w:ins w:id="987" w:author="Andy Ortega A" w:date="2023-05-02T11:59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88" w:author="Andy Ortega A" w:date="2023-05-02T11:59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Asegurarse que alguie</w:t>
                    </w:r>
                  </w:ins>
                  <w:ins w:id="989" w:author="Andy Ortega A" w:date="2023-05-02T12:00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n está encargándose de volver a poner todo en su lugar para la siguiente sesión.</w:t>
                    </w:r>
                  </w:ins>
                </w:p>
              </w:tc>
            </w:tr>
            <w:tr w:rsidR="00C36E75" w:rsidRPr="00AC17DF" w14:paraId="15238B86" w14:textId="77777777" w:rsidTr="00862791">
              <w:trPr>
                <w:ins w:id="990" w:author="Andy Ortega A" w:date="2023-05-02T12:00:00Z"/>
              </w:trPr>
              <w:tc>
                <w:tcPr>
                  <w:tcW w:w="7430" w:type="dxa"/>
                  <w:gridSpan w:val="2"/>
                </w:tcPr>
                <w:p w14:paraId="4BCD1175" w14:textId="32BE3E49" w:rsidR="00C36E75" w:rsidRPr="00C36E75" w:rsidRDefault="00C36E75" w:rsidP="00C36E75">
                  <w:pPr>
                    <w:rPr>
                      <w:ins w:id="991" w:author="Andy Ortega A" w:date="2023-05-02T12:00:00Z"/>
                      <w:rFonts w:asciiTheme="minorHAnsi" w:hAnsiTheme="minorHAnsi" w:cstheme="minorHAnsi"/>
                      <w:i/>
                      <w:lang w:val="es-MX"/>
                      <w:rPrChange w:id="992" w:author="Andy Ortega A" w:date="2023-05-02T12:00:00Z">
                        <w:rPr>
                          <w:ins w:id="993" w:author="Andy Ortega A" w:date="2023-05-02T12:00:00Z"/>
                          <w:rFonts w:asciiTheme="minorHAnsi" w:hAnsiTheme="minorHAnsi" w:cstheme="minorHAnsi"/>
                          <w:iCs/>
                          <w:lang w:val="es-MX"/>
                        </w:rPr>
                      </w:rPrChange>
                    </w:rPr>
                  </w:pPr>
                  <w:ins w:id="994" w:author="Andy Ortega A" w:date="2023-05-02T12:00:00Z">
                    <w:r>
                      <w:rPr>
                        <w:rFonts w:asciiTheme="minorHAnsi" w:hAnsiTheme="minorHAnsi" w:cstheme="minorHAnsi"/>
                        <w:i/>
                        <w:lang w:val="es-MX"/>
                      </w:rPr>
                      <w:t>Al final de cada día:</w:t>
                    </w:r>
                  </w:ins>
                </w:p>
              </w:tc>
            </w:tr>
            <w:tr w:rsidR="00C36E75" w:rsidRPr="00AC17DF" w14:paraId="1D8F4CE2" w14:textId="77777777" w:rsidTr="00C36E75">
              <w:trPr>
                <w:ins w:id="995" w:author="Andy Ortega A" w:date="2023-05-02T12:00:00Z"/>
              </w:trPr>
              <w:tc>
                <w:tcPr>
                  <w:tcW w:w="1052" w:type="dxa"/>
                </w:tcPr>
                <w:p w14:paraId="7E8A9ED0" w14:textId="77777777" w:rsidR="00C36E75" w:rsidRDefault="00C36E75" w:rsidP="00C36E75">
                  <w:pPr>
                    <w:rPr>
                      <w:ins w:id="996" w:author="Andy Ortega A" w:date="2023-05-02T12:00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26FB9BA8" w14:textId="306CEF8E" w:rsidR="00C36E75" w:rsidRDefault="00C36E75" w:rsidP="00C36E75">
                  <w:pPr>
                    <w:rPr>
                      <w:ins w:id="997" w:author="Andy Ortega A" w:date="2023-05-02T12:00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998" w:author="Andy Ortega A" w:date="2023-05-02T12:00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Realizar una sesión de retroalimentación</w:t>
                    </w:r>
                  </w:ins>
                  <w:ins w:id="999" w:author="Andy Ortega A" w:date="2023-05-02T12:01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 con el equipo de pruebas, discutiendo los descubrimientos del día.</w:t>
                    </w:r>
                  </w:ins>
                </w:p>
              </w:tc>
            </w:tr>
          </w:tbl>
          <w:p w14:paraId="1D7041FA" w14:textId="77777777" w:rsidR="002570B8" w:rsidDel="008962A1" w:rsidRDefault="002570B8" w:rsidP="00530917">
            <w:pPr>
              <w:rPr>
                <w:del w:id="1000" w:author="Andy Ortega A" w:date="2023-05-02T07:23:00Z"/>
                <w:rFonts w:asciiTheme="minorHAnsi" w:hAnsiTheme="minorHAnsi" w:cstheme="minorHAnsi"/>
                <w:i/>
                <w:lang w:val="es-MX"/>
              </w:rPr>
            </w:pPr>
            <w:del w:id="1001" w:author="Andy Ortega A" w:date="2023-05-02T07:23:00Z">
              <w:r w:rsidRPr="005872EC" w:rsidDel="0046694B">
                <w:rPr>
                  <w:rFonts w:asciiTheme="minorHAnsi" w:hAnsiTheme="minorHAnsi" w:cstheme="minorHAnsi"/>
                  <w:i/>
                  <w:lang w:val="es-MX"/>
                </w:rPr>
                <w:delText>Anexo.</w:delText>
              </w:r>
            </w:del>
          </w:p>
          <w:p w14:paraId="51540DA0" w14:textId="77777777" w:rsidR="008962A1" w:rsidRDefault="008962A1" w:rsidP="00530917">
            <w:pPr>
              <w:rPr>
                <w:ins w:id="1002" w:author="Andy Ortega A" w:date="2023-05-02T12:04:00Z"/>
                <w:rFonts w:asciiTheme="minorHAnsi" w:hAnsiTheme="minorHAnsi" w:cstheme="minorHAnsi"/>
                <w:i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6378"/>
            </w:tblGrid>
            <w:tr w:rsidR="008962A1" w:rsidRPr="00AC17DF" w14:paraId="28DBA998" w14:textId="77777777" w:rsidTr="00911435">
              <w:trPr>
                <w:ins w:id="1003" w:author="Andy Ortega A" w:date="2023-05-02T12:04:00Z"/>
              </w:trPr>
              <w:tc>
                <w:tcPr>
                  <w:tcW w:w="7430" w:type="dxa"/>
                  <w:gridSpan w:val="2"/>
                </w:tcPr>
                <w:p w14:paraId="0F1161A5" w14:textId="3D804035" w:rsidR="008962A1" w:rsidRPr="00911435" w:rsidRDefault="008962A1" w:rsidP="008962A1">
                  <w:pPr>
                    <w:jc w:val="center"/>
                    <w:rPr>
                      <w:ins w:id="1004" w:author="Andy Ortega A" w:date="2023-05-02T12:04:00Z"/>
                      <w:rFonts w:asciiTheme="minorHAnsi" w:hAnsiTheme="minorHAnsi" w:cstheme="minorHAnsi"/>
                      <w:b/>
                      <w:bCs/>
                      <w:iCs/>
                      <w:lang w:val="es-MX"/>
                    </w:rPr>
                  </w:pPr>
                  <w:proofErr w:type="spellStart"/>
                  <w:ins w:id="1005" w:author="Andy Ortega A" w:date="2023-05-02T12:04:00Z">
                    <w:r w:rsidRPr="00911435">
                      <w:rPr>
                        <w:rFonts w:asciiTheme="minorHAnsi" w:hAnsiTheme="minorHAnsi" w:cstheme="minorHAnsi"/>
                        <w:b/>
                        <w:bCs/>
                        <w:iCs/>
                        <w:lang w:val="es-MX"/>
                      </w:rPr>
                      <w:t>Checklist</w:t>
                    </w:r>
                    <w:proofErr w:type="spellEnd"/>
                    <w:r w:rsidRPr="00911435">
                      <w:rPr>
                        <w:rFonts w:asciiTheme="minorHAnsi" w:hAnsiTheme="minorHAnsi" w:cstheme="minorHAnsi"/>
                        <w:b/>
                        <w:bCs/>
                        <w:iCs/>
                        <w:lang w:val="es-MX"/>
                      </w:rPr>
                      <w:t xml:space="preserve"> para el </w:t>
                    </w:r>
                    <w:r>
                      <w:rPr>
                        <w:rFonts w:asciiTheme="minorHAnsi" w:hAnsiTheme="minorHAnsi" w:cstheme="minorHAnsi"/>
                        <w:b/>
                        <w:bCs/>
                        <w:iCs/>
                        <w:lang w:val="es-MX"/>
                      </w:rPr>
                      <w:t>guía de la prueba</w:t>
                    </w:r>
                  </w:ins>
                </w:p>
              </w:tc>
            </w:tr>
            <w:tr w:rsidR="008962A1" w:rsidRPr="00AC17DF" w14:paraId="16ECCD17" w14:textId="77777777" w:rsidTr="00911435">
              <w:trPr>
                <w:ins w:id="1006" w:author="Andy Ortega A" w:date="2023-05-02T12:04:00Z"/>
              </w:trPr>
              <w:tc>
                <w:tcPr>
                  <w:tcW w:w="7430" w:type="dxa"/>
                  <w:gridSpan w:val="2"/>
                </w:tcPr>
                <w:p w14:paraId="0E05FDF8" w14:textId="77777777" w:rsidR="008962A1" w:rsidRPr="00911435" w:rsidRDefault="008962A1" w:rsidP="008962A1">
                  <w:pPr>
                    <w:rPr>
                      <w:ins w:id="1007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  <w:ins w:id="1008" w:author="Andy Ortega A" w:date="2023-05-02T12:04:00Z">
                    <w:r>
                      <w:rPr>
                        <w:rFonts w:asciiTheme="minorHAnsi" w:hAnsiTheme="minorHAnsi" w:cstheme="minorHAnsi"/>
                        <w:i/>
                        <w:lang w:val="es-MX"/>
                      </w:rPr>
                      <w:t>Antes de que el participante llegue:</w:t>
                    </w:r>
                  </w:ins>
                </w:p>
              </w:tc>
            </w:tr>
            <w:tr w:rsidR="008962A1" w14:paraId="65346E17" w14:textId="77777777" w:rsidTr="00911435">
              <w:trPr>
                <w:ins w:id="1009" w:author="Andy Ortega A" w:date="2023-05-02T12:04:00Z"/>
              </w:trPr>
              <w:tc>
                <w:tcPr>
                  <w:tcW w:w="1052" w:type="dxa"/>
                </w:tcPr>
                <w:p w14:paraId="1584B576" w14:textId="77777777" w:rsidR="008962A1" w:rsidRDefault="008962A1" w:rsidP="008962A1">
                  <w:pPr>
                    <w:rPr>
                      <w:ins w:id="1010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1F323BFF" w14:textId="2BEC5882" w:rsidR="008962A1" w:rsidRPr="00911435" w:rsidRDefault="008962A1" w:rsidP="008962A1">
                  <w:pPr>
                    <w:rPr>
                      <w:ins w:id="1011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12" w:author="Andy Ortega A" w:date="2023-05-02T12:04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Asegurarse que los cuartos de prueba están </w:t>
                    </w:r>
                  </w:ins>
                  <w:ins w:id="1013" w:author="Andy Ortega A" w:date="2023-05-02T12:05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ordenados y organizados apropiadamente para la prueba. Encender el equipo de prueba. Alistar el producto. </w:t>
                    </w:r>
                  </w:ins>
                </w:p>
              </w:tc>
            </w:tr>
            <w:tr w:rsidR="008962A1" w:rsidRPr="00AC17DF" w14:paraId="203059F2" w14:textId="77777777" w:rsidTr="00911435">
              <w:trPr>
                <w:ins w:id="1014" w:author="Andy Ortega A" w:date="2023-05-02T12:04:00Z"/>
              </w:trPr>
              <w:tc>
                <w:tcPr>
                  <w:tcW w:w="1052" w:type="dxa"/>
                </w:tcPr>
                <w:p w14:paraId="27705AFF" w14:textId="77777777" w:rsidR="008962A1" w:rsidRDefault="008962A1" w:rsidP="008962A1">
                  <w:pPr>
                    <w:rPr>
                      <w:ins w:id="1015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1C5FBF08" w14:textId="7DF04C9B" w:rsidR="008962A1" w:rsidRDefault="008962A1" w:rsidP="008962A1">
                  <w:pPr>
                    <w:rPr>
                      <w:ins w:id="1016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17" w:author="Andy Ortega A" w:date="2023-05-02T12:04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Asegurarse que </w:t>
                    </w:r>
                  </w:ins>
                  <w:ins w:id="1018" w:author="Andy Ortega A" w:date="2023-05-02T12:05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la documentación está en su </w:t>
                    </w:r>
                  </w:ins>
                  <w:ins w:id="1019" w:author="Andy Ortega A" w:date="2023-05-02T12:06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lugar.</w:t>
                    </w:r>
                  </w:ins>
                </w:p>
              </w:tc>
            </w:tr>
            <w:tr w:rsidR="008962A1" w:rsidRPr="00AC17DF" w14:paraId="1D1A777A" w14:textId="77777777" w:rsidTr="00911435">
              <w:trPr>
                <w:ins w:id="1020" w:author="Andy Ortega A" w:date="2023-05-02T12:04:00Z"/>
              </w:trPr>
              <w:tc>
                <w:tcPr>
                  <w:tcW w:w="1052" w:type="dxa"/>
                </w:tcPr>
                <w:p w14:paraId="79F749B0" w14:textId="77777777" w:rsidR="008962A1" w:rsidRDefault="008962A1" w:rsidP="008962A1">
                  <w:pPr>
                    <w:rPr>
                      <w:ins w:id="1021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1ED2EEA8" w14:textId="2A71FFAA" w:rsidR="008962A1" w:rsidRDefault="008962A1" w:rsidP="008962A1">
                  <w:pPr>
                    <w:rPr>
                      <w:ins w:id="1022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23" w:author="Andy Ortega A" w:date="2023-05-02T12:06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Tener block de notas y plumas o lápices para tomar notas.</w:t>
                    </w:r>
                  </w:ins>
                </w:p>
              </w:tc>
            </w:tr>
            <w:tr w:rsidR="008962A1" w:rsidRPr="00AC17DF" w14:paraId="79857033" w14:textId="77777777" w:rsidTr="00911435">
              <w:trPr>
                <w:ins w:id="1024" w:author="Andy Ortega A" w:date="2023-05-02T12:06:00Z"/>
              </w:trPr>
              <w:tc>
                <w:tcPr>
                  <w:tcW w:w="1052" w:type="dxa"/>
                </w:tcPr>
                <w:p w14:paraId="231802AD" w14:textId="77777777" w:rsidR="008962A1" w:rsidRDefault="008962A1" w:rsidP="008962A1">
                  <w:pPr>
                    <w:rPr>
                      <w:ins w:id="1025" w:author="Andy Ortega A" w:date="2023-05-02T12:06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6B2B5C6B" w14:textId="252D12F2" w:rsidR="008962A1" w:rsidRDefault="008962A1" w:rsidP="008962A1">
                  <w:pPr>
                    <w:rPr>
                      <w:ins w:id="1026" w:author="Andy Ortega A" w:date="2023-05-02T12:06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27" w:author="Andy Ortega A" w:date="2023-05-02T12:06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Tener </w:t>
                    </w:r>
                  </w:ins>
                  <w:ins w:id="1028" w:author="Andy Ortega A" w:date="2023-05-02T12:07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plumas extra para que los participantes puedan firmar su formulario de </w:t>
                    </w:r>
                  </w:ins>
                  <w:ins w:id="1029" w:author="Andy Ortega A" w:date="2023-05-02T12:14:00Z">
                    <w:r w:rsidR="00554934"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consentimiento</w:t>
                    </w:r>
                  </w:ins>
                  <w:ins w:id="1030" w:author="Andy Ortega A" w:date="2023-05-02T12:08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, por si alguna no tiene.</w:t>
                    </w:r>
                  </w:ins>
                </w:p>
              </w:tc>
            </w:tr>
            <w:tr w:rsidR="008962A1" w:rsidRPr="00AC17DF" w14:paraId="4B38163E" w14:textId="77777777" w:rsidTr="00911435">
              <w:trPr>
                <w:ins w:id="1031" w:author="Andy Ortega A" w:date="2023-05-02T12:08:00Z"/>
              </w:trPr>
              <w:tc>
                <w:tcPr>
                  <w:tcW w:w="1052" w:type="dxa"/>
                </w:tcPr>
                <w:p w14:paraId="43E56008" w14:textId="77777777" w:rsidR="008962A1" w:rsidRDefault="008962A1" w:rsidP="008962A1">
                  <w:pPr>
                    <w:rPr>
                      <w:ins w:id="1032" w:author="Andy Ortega A" w:date="2023-05-02T12:08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51A1E76D" w14:textId="218BFB0C" w:rsidR="008962A1" w:rsidRDefault="008962A1" w:rsidP="008962A1">
                  <w:pPr>
                    <w:rPr>
                      <w:ins w:id="1033" w:author="Andy Ortega A" w:date="2023-05-02T12:08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34" w:author="Andy Ortega A" w:date="2023-05-02T12:08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Checar la carpeta del participante. Debe contener </w:t>
                    </w:r>
                  </w:ins>
                  <w:ins w:id="1035" w:author="Andy Ortega A" w:date="2023-05-02T12:09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el formulario de </w:t>
                    </w:r>
                  </w:ins>
                  <w:ins w:id="1036" w:author="Andy Ortega A" w:date="2023-05-02T12:14:00Z">
                    <w:r w:rsidR="00554934"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consentimiento</w:t>
                    </w:r>
                  </w:ins>
                  <w:ins w:id="1037" w:author="Andy Ortega A" w:date="2023-05-02T12:09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, el cuestionario previo a la prueba, los escenarios, los cuestionarios después de cada tarea y el cuestionario después de la prueba.</w:t>
                    </w:r>
                  </w:ins>
                </w:p>
              </w:tc>
            </w:tr>
            <w:tr w:rsidR="008962A1" w:rsidRPr="00AC17DF" w14:paraId="3F6472D6" w14:textId="77777777" w:rsidTr="00911435">
              <w:trPr>
                <w:ins w:id="1038" w:author="Andy Ortega A" w:date="2023-05-02T12:04:00Z"/>
              </w:trPr>
              <w:tc>
                <w:tcPr>
                  <w:tcW w:w="7430" w:type="dxa"/>
                  <w:gridSpan w:val="2"/>
                </w:tcPr>
                <w:p w14:paraId="1B6651FF" w14:textId="29031A20" w:rsidR="008962A1" w:rsidRPr="00911435" w:rsidRDefault="008962A1" w:rsidP="008962A1">
                  <w:pPr>
                    <w:rPr>
                      <w:ins w:id="1039" w:author="Andy Ortega A" w:date="2023-05-02T12:04:00Z"/>
                      <w:rFonts w:asciiTheme="minorHAnsi" w:hAnsiTheme="minorHAnsi" w:cstheme="minorHAnsi"/>
                      <w:i/>
                      <w:iCs/>
                      <w:lang w:val="es-MX"/>
                    </w:rPr>
                  </w:pPr>
                  <w:ins w:id="1040" w:author="Andy Ortega A" w:date="2023-05-02T12:10:00Z">
                    <w:r>
                      <w:rPr>
                        <w:rFonts w:asciiTheme="minorHAnsi" w:hAnsiTheme="minorHAnsi" w:cstheme="minorHAnsi"/>
                        <w:i/>
                        <w:iCs/>
                        <w:lang w:val="es-MX"/>
                      </w:rPr>
                      <w:t>Al iniciar la sesión de prueba:</w:t>
                    </w:r>
                  </w:ins>
                </w:p>
              </w:tc>
            </w:tr>
            <w:tr w:rsidR="008962A1" w:rsidRPr="00AC17DF" w14:paraId="64648230" w14:textId="77777777" w:rsidTr="00911435">
              <w:trPr>
                <w:ins w:id="1041" w:author="Andy Ortega A" w:date="2023-05-02T12:04:00Z"/>
              </w:trPr>
              <w:tc>
                <w:tcPr>
                  <w:tcW w:w="1052" w:type="dxa"/>
                </w:tcPr>
                <w:p w14:paraId="0B96555C" w14:textId="77777777" w:rsidR="008962A1" w:rsidRDefault="008962A1" w:rsidP="008962A1">
                  <w:pPr>
                    <w:rPr>
                      <w:ins w:id="1042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21556731" w14:textId="69EF0703" w:rsidR="008962A1" w:rsidRDefault="008962A1" w:rsidP="008962A1">
                  <w:pPr>
                    <w:rPr>
                      <w:ins w:id="1043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44" w:author="Andy Ortega A" w:date="2023-05-02T12:10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Dar la bienvenida a l</w:t>
                    </w:r>
                  </w:ins>
                  <w:ins w:id="1045" w:author="Andy Ortega A" w:date="2023-05-02T12:11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a</w:t>
                    </w:r>
                  </w:ins>
                  <w:ins w:id="1046" w:author="Andy Ortega A" w:date="2023-05-02T12:10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s participantes.</w:t>
                    </w:r>
                  </w:ins>
                </w:p>
              </w:tc>
            </w:tr>
            <w:tr w:rsidR="008962A1" w:rsidRPr="00AC17DF" w14:paraId="2575D33B" w14:textId="77777777" w:rsidTr="00911435">
              <w:trPr>
                <w:ins w:id="1047" w:author="Andy Ortega A" w:date="2023-05-02T12:04:00Z"/>
              </w:trPr>
              <w:tc>
                <w:tcPr>
                  <w:tcW w:w="1052" w:type="dxa"/>
                </w:tcPr>
                <w:p w14:paraId="7EE35EE6" w14:textId="77777777" w:rsidR="008962A1" w:rsidRDefault="008962A1" w:rsidP="008962A1">
                  <w:pPr>
                    <w:rPr>
                      <w:ins w:id="1048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73BC9A3C" w14:textId="47CD1358" w:rsidR="008962A1" w:rsidRDefault="008962A1" w:rsidP="008962A1">
                  <w:pPr>
                    <w:rPr>
                      <w:ins w:id="1049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50" w:author="Andy Ortega A" w:date="2023-05-02T12:11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Checar el nombre de la participante para asegurarse que es quién </w:t>
                    </w:r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lastRenderedPageBreak/>
                      <w:t>debe ser.</w:t>
                    </w:r>
                  </w:ins>
                </w:p>
              </w:tc>
            </w:tr>
            <w:tr w:rsidR="008962A1" w:rsidRPr="00AC17DF" w14:paraId="00C907A2" w14:textId="77777777" w:rsidTr="00911435">
              <w:trPr>
                <w:ins w:id="1051" w:author="Andy Ortega A" w:date="2023-05-02T12:04:00Z"/>
              </w:trPr>
              <w:tc>
                <w:tcPr>
                  <w:tcW w:w="1052" w:type="dxa"/>
                </w:tcPr>
                <w:p w14:paraId="34353369" w14:textId="77777777" w:rsidR="008962A1" w:rsidRDefault="008962A1" w:rsidP="008962A1">
                  <w:pPr>
                    <w:rPr>
                      <w:ins w:id="1052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780206BA" w14:textId="20830105" w:rsidR="008962A1" w:rsidRDefault="008962A1" w:rsidP="008962A1">
                  <w:pPr>
                    <w:rPr>
                      <w:ins w:id="1053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54" w:author="Andy Ortega A" w:date="2023-05-02T12:11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Hacer sentir cómoda a la participante.</w:t>
                    </w:r>
                  </w:ins>
                </w:p>
              </w:tc>
            </w:tr>
            <w:tr w:rsidR="008962A1" w:rsidRPr="00AC17DF" w14:paraId="7F5B5824" w14:textId="77777777" w:rsidTr="00911435">
              <w:trPr>
                <w:ins w:id="1055" w:author="Andy Ortega A" w:date="2023-05-02T12:12:00Z"/>
              </w:trPr>
              <w:tc>
                <w:tcPr>
                  <w:tcW w:w="1052" w:type="dxa"/>
                </w:tcPr>
                <w:p w14:paraId="0162D162" w14:textId="77777777" w:rsidR="008962A1" w:rsidRDefault="008962A1" w:rsidP="008962A1">
                  <w:pPr>
                    <w:rPr>
                      <w:ins w:id="1056" w:author="Andy Ortega A" w:date="2023-05-02T12:12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4707552C" w14:textId="2FAB1C0F" w:rsidR="008962A1" w:rsidRDefault="008962A1" w:rsidP="008962A1">
                  <w:pPr>
                    <w:rPr>
                      <w:ins w:id="1057" w:author="Andy Ortega A" w:date="2023-05-02T12:12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58" w:author="Andy Ortega A" w:date="2023-05-02T12:12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Guiar al participante al cuarto de prueba.</w:t>
                    </w:r>
                  </w:ins>
                </w:p>
              </w:tc>
            </w:tr>
            <w:tr w:rsidR="008962A1" w:rsidRPr="00AC17DF" w14:paraId="252AB984" w14:textId="77777777" w:rsidTr="00911435">
              <w:trPr>
                <w:ins w:id="1059" w:author="Andy Ortega A" w:date="2023-05-02T12:12:00Z"/>
              </w:trPr>
              <w:tc>
                <w:tcPr>
                  <w:tcW w:w="1052" w:type="dxa"/>
                </w:tcPr>
                <w:p w14:paraId="4F6037AE" w14:textId="77777777" w:rsidR="008962A1" w:rsidRDefault="008962A1" w:rsidP="008962A1">
                  <w:pPr>
                    <w:rPr>
                      <w:ins w:id="1060" w:author="Andy Ortega A" w:date="2023-05-02T12:12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3944F2FD" w14:textId="65AD6BD5" w:rsidR="008962A1" w:rsidRDefault="008962A1" w:rsidP="008962A1">
                  <w:pPr>
                    <w:rPr>
                      <w:ins w:id="1061" w:author="Andy Ortega A" w:date="2023-05-02T12:12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62" w:author="Andy Ortega A" w:date="2023-05-02T12:12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Dejar que </w:t>
                    </w:r>
                    <w:r w:rsidR="00554934"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la</w:t>
                    </w:r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 xml:space="preserve"> participante vea el equipo.</w:t>
                    </w:r>
                  </w:ins>
                </w:p>
              </w:tc>
            </w:tr>
            <w:tr w:rsidR="008962A1" w:rsidRPr="00AC17DF" w14:paraId="3F61AD64" w14:textId="77777777" w:rsidTr="00911435">
              <w:trPr>
                <w:ins w:id="1063" w:author="Andy Ortega A" w:date="2023-05-02T12:12:00Z"/>
              </w:trPr>
              <w:tc>
                <w:tcPr>
                  <w:tcW w:w="1052" w:type="dxa"/>
                </w:tcPr>
                <w:p w14:paraId="1323C238" w14:textId="77777777" w:rsidR="008962A1" w:rsidRDefault="008962A1" w:rsidP="008962A1">
                  <w:pPr>
                    <w:rPr>
                      <w:ins w:id="1064" w:author="Andy Ortega A" w:date="2023-05-02T12:12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5DDE975D" w14:textId="6BEC53D4" w:rsidR="008962A1" w:rsidRDefault="00554934" w:rsidP="008962A1">
                  <w:pPr>
                    <w:rPr>
                      <w:ins w:id="1065" w:author="Andy Ortega A" w:date="2023-05-02T12:12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66" w:author="Andy Ortega A" w:date="2023-05-02T12:12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Mostrarle su asiento a la participante.</w:t>
                    </w:r>
                  </w:ins>
                </w:p>
              </w:tc>
            </w:tr>
            <w:tr w:rsidR="00554934" w:rsidRPr="00AC17DF" w14:paraId="3918EAB6" w14:textId="77777777" w:rsidTr="00911435">
              <w:trPr>
                <w:ins w:id="1067" w:author="Andy Ortega A" w:date="2023-05-02T12:13:00Z"/>
              </w:trPr>
              <w:tc>
                <w:tcPr>
                  <w:tcW w:w="1052" w:type="dxa"/>
                </w:tcPr>
                <w:p w14:paraId="67626335" w14:textId="77777777" w:rsidR="00554934" w:rsidRDefault="00554934" w:rsidP="008962A1">
                  <w:pPr>
                    <w:rPr>
                      <w:ins w:id="1068" w:author="Andy Ortega A" w:date="2023-05-02T12:13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4484E383" w14:textId="1184E31F" w:rsidR="00554934" w:rsidRDefault="00554934" w:rsidP="008962A1">
                  <w:pPr>
                    <w:rPr>
                      <w:ins w:id="1069" w:author="Andy Ortega A" w:date="2023-05-02T12:13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70" w:author="Andy Ortega A" w:date="2023-05-02T12:13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Dar una pequeña introducción a la aplicación y la sesión de prueba.</w:t>
                    </w:r>
                  </w:ins>
                </w:p>
              </w:tc>
            </w:tr>
            <w:tr w:rsidR="00554934" w:rsidRPr="00AC17DF" w14:paraId="02290BC4" w14:textId="77777777" w:rsidTr="00911435">
              <w:trPr>
                <w:ins w:id="1071" w:author="Andy Ortega A" w:date="2023-05-02T12:13:00Z"/>
              </w:trPr>
              <w:tc>
                <w:tcPr>
                  <w:tcW w:w="1052" w:type="dxa"/>
                </w:tcPr>
                <w:p w14:paraId="57CBB9EC" w14:textId="77777777" w:rsidR="00554934" w:rsidRDefault="00554934" w:rsidP="008962A1">
                  <w:pPr>
                    <w:rPr>
                      <w:ins w:id="1072" w:author="Andy Ortega A" w:date="2023-05-02T12:13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3DA871F8" w14:textId="43BAD6CB" w:rsidR="00554934" w:rsidRDefault="00554934" w:rsidP="008962A1">
                  <w:pPr>
                    <w:rPr>
                      <w:ins w:id="1073" w:author="Andy Ortega A" w:date="2023-05-02T12:13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74" w:author="Andy Ortega A" w:date="2023-05-02T12:13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Pedir que lea y firme el formulario de co</w:t>
                    </w:r>
                  </w:ins>
                  <w:ins w:id="1075" w:author="Andy Ortega A" w:date="2023-05-02T12:14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nsentimiento.</w:t>
                    </w:r>
                  </w:ins>
                </w:p>
              </w:tc>
            </w:tr>
            <w:tr w:rsidR="00554934" w:rsidRPr="00AC17DF" w14:paraId="3E660841" w14:textId="77777777" w:rsidTr="00911435">
              <w:trPr>
                <w:ins w:id="1076" w:author="Andy Ortega A" w:date="2023-05-02T12:14:00Z"/>
              </w:trPr>
              <w:tc>
                <w:tcPr>
                  <w:tcW w:w="1052" w:type="dxa"/>
                </w:tcPr>
                <w:p w14:paraId="555A861A" w14:textId="77777777" w:rsidR="00554934" w:rsidRDefault="00554934" w:rsidP="008962A1">
                  <w:pPr>
                    <w:rPr>
                      <w:ins w:id="1077" w:author="Andy Ortega A" w:date="2023-05-02T12:1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0CD765B8" w14:textId="5BE7ABEC" w:rsidR="00554934" w:rsidRDefault="00554934" w:rsidP="008962A1">
                  <w:pPr>
                    <w:rPr>
                      <w:ins w:id="1078" w:author="Andy Ortega A" w:date="2023-05-02T12:1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79" w:author="Andy Ortega A" w:date="2023-05-02T12:14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Pedir que conteste el cuestionario previo a la prueba.</w:t>
                    </w:r>
                  </w:ins>
                </w:p>
              </w:tc>
            </w:tr>
            <w:tr w:rsidR="00554934" w:rsidRPr="00AC17DF" w14:paraId="7F133C99" w14:textId="77777777" w:rsidTr="00911435">
              <w:trPr>
                <w:ins w:id="1080" w:author="Andy Ortega A" w:date="2023-05-02T12:15:00Z"/>
              </w:trPr>
              <w:tc>
                <w:tcPr>
                  <w:tcW w:w="1052" w:type="dxa"/>
                </w:tcPr>
                <w:p w14:paraId="035225AA" w14:textId="77777777" w:rsidR="00554934" w:rsidRDefault="00554934" w:rsidP="008962A1">
                  <w:pPr>
                    <w:rPr>
                      <w:ins w:id="1081" w:author="Andy Ortega A" w:date="2023-05-02T12:15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017BA26F" w14:textId="3518AE3F" w:rsidR="00554934" w:rsidRDefault="00554934" w:rsidP="008962A1">
                  <w:pPr>
                    <w:rPr>
                      <w:ins w:id="1082" w:author="Andy Ortega A" w:date="2023-05-02T12:15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83" w:author="Andy Ortega A" w:date="2023-05-02T12:15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Preguntar si tiene dudas y resolverlas, sin darle respuestas a las tareas de las pruebas.</w:t>
                    </w:r>
                  </w:ins>
                </w:p>
              </w:tc>
            </w:tr>
            <w:tr w:rsidR="00554934" w:rsidRPr="00AC17DF" w14:paraId="70E44F24" w14:textId="77777777" w:rsidTr="00911435">
              <w:trPr>
                <w:ins w:id="1084" w:author="Andy Ortega A" w:date="2023-05-02T12:16:00Z"/>
              </w:trPr>
              <w:tc>
                <w:tcPr>
                  <w:tcW w:w="1052" w:type="dxa"/>
                </w:tcPr>
                <w:p w14:paraId="40B7847E" w14:textId="77777777" w:rsidR="00554934" w:rsidRDefault="00554934" w:rsidP="008962A1">
                  <w:pPr>
                    <w:rPr>
                      <w:ins w:id="1085" w:author="Andy Ortega A" w:date="2023-05-02T12:16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5B629B15" w14:textId="79D90B16" w:rsidR="00554934" w:rsidRDefault="00554934" w:rsidP="008962A1">
                  <w:pPr>
                    <w:rPr>
                      <w:ins w:id="1086" w:author="Andy Ortega A" w:date="2023-05-02T12:16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87" w:author="Andy Ortega A" w:date="2023-05-02T12:16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Pedir que te vaya avisando conforme va avanzando para poder llevar un control del tie</w:t>
                    </w:r>
                  </w:ins>
                  <w:ins w:id="1088" w:author="Andy Ortega A" w:date="2023-05-02T12:17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mpo.</w:t>
                    </w:r>
                  </w:ins>
                </w:p>
              </w:tc>
            </w:tr>
            <w:tr w:rsidR="008962A1" w:rsidRPr="00AC17DF" w14:paraId="350A802C" w14:textId="77777777" w:rsidTr="00911435">
              <w:trPr>
                <w:ins w:id="1089" w:author="Andy Ortega A" w:date="2023-05-02T12:04:00Z"/>
              </w:trPr>
              <w:tc>
                <w:tcPr>
                  <w:tcW w:w="7430" w:type="dxa"/>
                  <w:gridSpan w:val="2"/>
                </w:tcPr>
                <w:p w14:paraId="3B368148" w14:textId="28359AB4" w:rsidR="008962A1" w:rsidRPr="00911435" w:rsidRDefault="00554934" w:rsidP="008962A1">
                  <w:pPr>
                    <w:rPr>
                      <w:ins w:id="1090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  <w:ins w:id="1091" w:author="Andy Ortega A" w:date="2023-05-02T12:17:00Z">
                    <w:r>
                      <w:rPr>
                        <w:rFonts w:asciiTheme="minorHAnsi" w:hAnsiTheme="minorHAnsi" w:cstheme="minorHAnsi"/>
                        <w:i/>
                        <w:lang w:val="es-MX"/>
                      </w:rPr>
                      <w:t>Al terminar la sesión de prueba:</w:t>
                    </w:r>
                  </w:ins>
                </w:p>
              </w:tc>
            </w:tr>
            <w:tr w:rsidR="008962A1" w:rsidRPr="00AC17DF" w14:paraId="1E23CFB3" w14:textId="77777777" w:rsidTr="00911435">
              <w:trPr>
                <w:ins w:id="1092" w:author="Andy Ortega A" w:date="2023-05-02T12:04:00Z"/>
              </w:trPr>
              <w:tc>
                <w:tcPr>
                  <w:tcW w:w="1052" w:type="dxa"/>
                </w:tcPr>
                <w:p w14:paraId="6EE3F531" w14:textId="77777777" w:rsidR="008962A1" w:rsidRDefault="008962A1" w:rsidP="008962A1">
                  <w:pPr>
                    <w:rPr>
                      <w:ins w:id="1093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3A425781" w14:textId="563C4AD0" w:rsidR="008962A1" w:rsidRDefault="00554934" w:rsidP="008962A1">
                  <w:pPr>
                    <w:rPr>
                      <w:ins w:id="1094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95" w:author="Andy Ortega A" w:date="2023-05-02T12:17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Pedir que responda el cuestionario después de la prueba.</w:t>
                    </w:r>
                  </w:ins>
                </w:p>
              </w:tc>
            </w:tr>
            <w:tr w:rsidR="008962A1" w:rsidRPr="00AC17DF" w14:paraId="19A9DC57" w14:textId="77777777" w:rsidTr="00911435">
              <w:trPr>
                <w:ins w:id="1096" w:author="Andy Ortega A" w:date="2023-05-02T12:04:00Z"/>
              </w:trPr>
              <w:tc>
                <w:tcPr>
                  <w:tcW w:w="1052" w:type="dxa"/>
                </w:tcPr>
                <w:p w14:paraId="5EE3C5B7" w14:textId="77777777" w:rsidR="008962A1" w:rsidRDefault="008962A1" w:rsidP="008962A1">
                  <w:pPr>
                    <w:rPr>
                      <w:ins w:id="1097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6324E674" w14:textId="522C2102" w:rsidR="008962A1" w:rsidRDefault="00554934" w:rsidP="008962A1">
                  <w:pPr>
                    <w:rPr>
                      <w:ins w:id="1098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099" w:author="Andy Ortega A" w:date="2023-05-02T12:18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Agradecer por su ayuda y participación.</w:t>
                    </w:r>
                  </w:ins>
                </w:p>
              </w:tc>
            </w:tr>
            <w:tr w:rsidR="00554934" w:rsidRPr="00AC17DF" w14:paraId="7D6C632A" w14:textId="77777777" w:rsidTr="00911435">
              <w:trPr>
                <w:ins w:id="1100" w:author="Andy Ortega A" w:date="2023-05-02T12:18:00Z"/>
              </w:trPr>
              <w:tc>
                <w:tcPr>
                  <w:tcW w:w="1052" w:type="dxa"/>
                </w:tcPr>
                <w:p w14:paraId="5AD26B33" w14:textId="77777777" w:rsidR="00554934" w:rsidRDefault="00554934" w:rsidP="008962A1">
                  <w:pPr>
                    <w:rPr>
                      <w:ins w:id="1101" w:author="Andy Ortega A" w:date="2023-05-02T12:18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556777D1" w14:textId="5EE73B59" w:rsidR="00554934" w:rsidRDefault="00554934" w:rsidP="008962A1">
                  <w:pPr>
                    <w:rPr>
                      <w:ins w:id="1102" w:author="Andy Ortega A" w:date="2023-05-02T12:18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103" w:author="Andy Ortega A" w:date="2023-05-02T12:19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Guiar a la participante a la salida.</w:t>
                    </w:r>
                  </w:ins>
                </w:p>
              </w:tc>
            </w:tr>
            <w:tr w:rsidR="008962A1" w:rsidRPr="00AC17DF" w14:paraId="78EAC928" w14:textId="77777777" w:rsidTr="00911435">
              <w:trPr>
                <w:ins w:id="1104" w:author="Andy Ortega A" w:date="2023-05-02T12:04:00Z"/>
              </w:trPr>
              <w:tc>
                <w:tcPr>
                  <w:tcW w:w="7430" w:type="dxa"/>
                  <w:gridSpan w:val="2"/>
                </w:tcPr>
                <w:p w14:paraId="2476B42C" w14:textId="336FBDC2" w:rsidR="008962A1" w:rsidRPr="00911435" w:rsidRDefault="00554934" w:rsidP="008962A1">
                  <w:pPr>
                    <w:rPr>
                      <w:ins w:id="1105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  <w:ins w:id="1106" w:author="Andy Ortega A" w:date="2023-05-02T12:19:00Z">
                    <w:r>
                      <w:rPr>
                        <w:rFonts w:asciiTheme="minorHAnsi" w:hAnsiTheme="minorHAnsi" w:cstheme="minorHAnsi"/>
                        <w:i/>
                        <w:lang w:val="es-MX"/>
                      </w:rPr>
                      <w:t>Después de que la participante se vaya:</w:t>
                    </w:r>
                  </w:ins>
                </w:p>
              </w:tc>
            </w:tr>
            <w:tr w:rsidR="008962A1" w:rsidRPr="00AC17DF" w14:paraId="1D5B2E54" w14:textId="77777777" w:rsidTr="00911435">
              <w:trPr>
                <w:ins w:id="1107" w:author="Andy Ortega A" w:date="2023-05-02T12:04:00Z"/>
              </w:trPr>
              <w:tc>
                <w:tcPr>
                  <w:tcW w:w="1052" w:type="dxa"/>
                </w:tcPr>
                <w:p w14:paraId="6234072E" w14:textId="77777777" w:rsidR="008962A1" w:rsidRDefault="008962A1" w:rsidP="008962A1">
                  <w:pPr>
                    <w:rPr>
                      <w:ins w:id="1108" w:author="Andy Ortega A" w:date="2023-05-02T12:04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01044F19" w14:textId="2F1C9F9F" w:rsidR="008962A1" w:rsidRDefault="00554934" w:rsidP="008962A1">
                  <w:pPr>
                    <w:rPr>
                      <w:ins w:id="1109" w:author="Andy Ortega A" w:date="2023-05-02T12:04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110" w:author="Andy Ortega A" w:date="2023-05-02T12:19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Poner todos los formularios en la carpeta de la participante.</w:t>
                    </w:r>
                  </w:ins>
                </w:p>
              </w:tc>
            </w:tr>
            <w:tr w:rsidR="00554934" w:rsidRPr="00AC17DF" w14:paraId="1C1EADFA" w14:textId="77777777" w:rsidTr="00911435">
              <w:trPr>
                <w:ins w:id="1111" w:author="Andy Ortega A" w:date="2023-05-02T12:19:00Z"/>
              </w:trPr>
              <w:tc>
                <w:tcPr>
                  <w:tcW w:w="1052" w:type="dxa"/>
                </w:tcPr>
                <w:p w14:paraId="043FA33D" w14:textId="77777777" w:rsidR="00554934" w:rsidRDefault="00554934" w:rsidP="008962A1">
                  <w:pPr>
                    <w:rPr>
                      <w:ins w:id="1112" w:author="Andy Ortega A" w:date="2023-05-02T12:19:00Z"/>
                      <w:rFonts w:asciiTheme="minorHAnsi" w:hAnsiTheme="minorHAnsi" w:cstheme="minorHAnsi"/>
                      <w:i/>
                      <w:lang w:val="es-MX"/>
                    </w:rPr>
                  </w:pPr>
                </w:p>
              </w:tc>
              <w:tc>
                <w:tcPr>
                  <w:tcW w:w="6378" w:type="dxa"/>
                </w:tcPr>
                <w:p w14:paraId="1866001A" w14:textId="4C0FABE1" w:rsidR="00554934" w:rsidRDefault="00554934" w:rsidP="008962A1">
                  <w:pPr>
                    <w:rPr>
                      <w:ins w:id="1113" w:author="Andy Ortega A" w:date="2023-05-02T12:19:00Z"/>
                      <w:rFonts w:asciiTheme="minorHAnsi" w:hAnsiTheme="minorHAnsi" w:cstheme="minorHAnsi"/>
                      <w:iCs/>
                      <w:lang w:val="es-MX"/>
                    </w:rPr>
                  </w:pPr>
                  <w:ins w:id="1114" w:author="Andy Ortega A" w:date="2023-05-02T12:19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Apagar el equipo de</w:t>
                    </w:r>
                  </w:ins>
                  <w:ins w:id="1115" w:author="Andy Ortega A" w:date="2023-05-02T12:20:00Z">
                    <w:r>
                      <w:rPr>
                        <w:rFonts w:asciiTheme="minorHAnsi" w:hAnsiTheme="minorHAnsi" w:cstheme="minorHAnsi"/>
                        <w:iCs/>
                        <w:lang w:val="es-MX"/>
                      </w:rPr>
                      <w:t>l cuarto de pruebas.</w:t>
                    </w:r>
                  </w:ins>
                </w:p>
              </w:tc>
            </w:tr>
          </w:tbl>
          <w:p w14:paraId="5BC8C14A" w14:textId="77777777" w:rsidR="008962A1" w:rsidRDefault="008962A1" w:rsidP="00530917">
            <w:pPr>
              <w:rPr>
                <w:ins w:id="1116" w:author="Cuenta Microsoft" w:date="2023-05-02T12:28:00Z"/>
                <w:rFonts w:asciiTheme="minorHAnsi" w:hAnsiTheme="minorHAnsi" w:cstheme="minorHAnsi"/>
                <w:i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6373"/>
              <w:tblGridChange w:id="1117">
                <w:tblGrid>
                  <w:gridCol w:w="3715"/>
                  <w:gridCol w:w="3715"/>
                </w:tblGrid>
              </w:tblGridChange>
            </w:tblGrid>
            <w:tr w:rsidR="001343D4" w:rsidRPr="001343D4" w14:paraId="5560114C" w14:textId="77777777" w:rsidTr="004473F1">
              <w:trPr>
                <w:ins w:id="1118" w:author="Cuenta Microsoft" w:date="2023-05-02T12:28:00Z"/>
              </w:trPr>
              <w:tc>
                <w:tcPr>
                  <w:tcW w:w="7430" w:type="dxa"/>
                  <w:gridSpan w:val="2"/>
                </w:tcPr>
                <w:p w14:paraId="6611D688" w14:textId="24BA04FD" w:rsidR="001343D4" w:rsidRPr="001343D4" w:rsidRDefault="001343D4" w:rsidP="001343D4">
                  <w:pPr>
                    <w:jc w:val="center"/>
                    <w:rPr>
                      <w:ins w:id="1119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20" w:author="Cuenta Microsoft" w:date="2023-05-02T12:31:00Z">
                        <w:rPr>
                          <w:ins w:id="1121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  <w:pPrChange w:id="1122" w:author="Cuenta Microsoft" w:date="2023-05-02T12:30:00Z">
                      <w:pPr/>
                    </w:pPrChange>
                  </w:pPr>
                  <w:proofErr w:type="spellStart"/>
                  <w:ins w:id="1123" w:author="Cuenta Microsoft" w:date="2023-05-02T12:30:00Z">
                    <w:r w:rsidRPr="001343D4">
                      <w:rPr>
                        <w:rFonts w:asciiTheme="minorHAnsi" w:hAnsiTheme="minorHAnsi" w:cstheme="minorHAnsi"/>
                        <w:b/>
                        <w:lang w:val="es-MX"/>
                        <w:rPrChange w:id="1124" w:author="Cuenta Microsoft" w:date="2023-05-02T12:31:00Z">
                          <w:rPr>
                            <w:b/>
                          </w:rPr>
                        </w:rPrChange>
                      </w:rPr>
                      <w:t>Checklist</w:t>
                    </w:r>
                    <w:proofErr w:type="spellEnd"/>
                    <w:r w:rsidRPr="001343D4">
                      <w:rPr>
                        <w:rFonts w:asciiTheme="minorHAnsi" w:hAnsiTheme="minorHAnsi" w:cstheme="minorHAnsi"/>
                        <w:b/>
                        <w:lang w:val="es-MX"/>
                        <w:rPrChange w:id="1125" w:author="Cuenta Microsoft" w:date="2023-05-02T12:31:00Z">
                          <w:rPr>
                            <w:b/>
                          </w:rPr>
                        </w:rPrChange>
                      </w:rPr>
                      <w:t xml:space="preserve"> para el observador que toma notas</w:t>
                    </w:r>
                  </w:ins>
                </w:p>
              </w:tc>
            </w:tr>
            <w:tr w:rsidR="001343D4" w:rsidRPr="001343D4" w14:paraId="0163E2EC" w14:textId="77777777" w:rsidTr="00D63068">
              <w:trPr>
                <w:ins w:id="1126" w:author="Cuenta Microsoft" w:date="2023-05-02T12:28:00Z"/>
              </w:trPr>
              <w:tc>
                <w:tcPr>
                  <w:tcW w:w="7430" w:type="dxa"/>
                  <w:gridSpan w:val="2"/>
                </w:tcPr>
                <w:p w14:paraId="307E893E" w14:textId="3B7BB882" w:rsidR="001343D4" w:rsidRPr="001343D4" w:rsidRDefault="001343D4" w:rsidP="001343D4">
                  <w:pPr>
                    <w:rPr>
                      <w:ins w:id="1127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28" w:author="Cuenta Microsoft" w:date="2023-05-02T12:31:00Z">
                        <w:rPr>
                          <w:ins w:id="1129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130" w:author="Cuenta Microsoft" w:date="2023-05-02T12:30:00Z">
                    <w:r w:rsidRPr="001343D4">
                      <w:rPr>
                        <w:rFonts w:asciiTheme="minorHAnsi" w:hAnsiTheme="minorHAnsi" w:cstheme="minorHAnsi"/>
                        <w:i/>
                        <w:lang w:val="es-MX"/>
                        <w:rPrChange w:id="1131" w:author="Cuenta Microsoft" w:date="2023-05-02T12:31:00Z">
                          <w:rPr>
                            <w:i/>
                          </w:rPr>
                        </w:rPrChange>
                      </w:rPr>
                      <w:t>Antes de que cada participante llegue:</w:t>
                    </w:r>
                  </w:ins>
                </w:p>
              </w:tc>
            </w:tr>
            <w:tr w:rsidR="001343D4" w:rsidRPr="001343D4" w14:paraId="03758C99" w14:textId="77777777" w:rsidTr="001343D4">
              <w:tblPrEx>
                <w:tblW w:w="0" w:type="auto"/>
                <w:tblLayout w:type="fixed"/>
                <w:tblPrExChange w:id="1132" w:author="Cuenta Microsoft" w:date="2023-05-02T12:29:00Z">
                  <w:tblPrEx>
                    <w:tblW w:w="0" w:type="auto"/>
                    <w:tblLayout w:type="fixed"/>
                  </w:tblPrEx>
                </w:tblPrExChange>
              </w:tblPrEx>
              <w:trPr>
                <w:ins w:id="1133" w:author="Cuenta Microsoft" w:date="2023-05-02T12:28:00Z"/>
              </w:trPr>
              <w:tc>
                <w:tcPr>
                  <w:tcW w:w="1057" w:type="dxa"/>
                  <w:tcPrChange w:id="1134" w:author="Cuenta Microsoft" w:date="2023-05-02T12:29:00Z">
                    <w:tcPr>
                      <w:tcW w:w="3715" w:type="dxa"/>
                    </w:tcPr>
                  </w:tcPrChange>
                </w:tcPr>
                <w:p w14:paraId="70053194" w14:textId="77777777" w:rsidR="001343D4" w:rsidRPr="001343D4" w:rsidRDefault="001343D4" w:rsidP="001343D4">
                  <w:pPr>
                    <w:rPr>
                      <w:ins w:id="1135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36" w:author="Cuenta Microsoft" w:date="2023-05-02T12:31:00Z">
                        <w:rPr>
                          <w:ins w:id="1137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6373" w:type="dxa"/>
                  <w:tcPrChange w:id="1138" w:author="Cuenta Microsoft" w:date="2023-05-02T12:29:00Z">
                    <w:tcPr>
                      <w:tcW w:w="3715" w:type="dxa"/>
                    </w:tcPr>
                  </w:tcPrChange>
                </w:tcPr>
                <w:p w14:paraId="124BDD4D" w14:textId="4F8876A0" w:rsidR="001343D4" w:rsidRPr="001343D4" w:rsidRDefault="001343D4" w:rsidP="001343D4">
                  <w:pPr>
                    <w:rPr>
                      <w:ins w:id="1139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40" w:author="Cuenta Microsoft" w:date="2023-05-02T12:31:00Z">
                        <w:rPr>
                          <w:ins w:id="1141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142" w:author="Cuenta Microsoft" w:date="2023-05-02T12:30:00Z">
                    <w:r w:rsidRPr="001343D4">
                      <w:rPr>
                        <w:rFonts w:asciiTheme="minorHAnsi" w:hAnsiTheme="minorHAnsi" w:cstheme="minorHAnsi"/>
                        <w:lang w:val="es-MX"/>
                        <w:rPrChange w:id="1143" w:author="Cuenta Microsoft" w:date="2023-05-02T12:31:00Z">
                          <w:rPr/>
                        </w:rPrChange>
                      </w:rPr>
                      <w:t>Asegurarse de que hay papel y lápiz para tomar notas.</w:t>
                    </w:r>
                  </w:ins>
                </w:p>
              </w:tc>
            </w:tr>
            <w:tr w:rsidR="001343D4" w:rsidRPr="001343D4" w14:paraId="7BBD6478" w14:textId="77777777" w:rsidTr="001343D4">
              <w:tblPrEx>
                <w:tblW w:w="0" w:type="auto"/>
                <w:tblLayout w:type="fixed"/>
                <w:tblPrExChange w:id="1144" w:author="Cuenta Microsoft" w:date="2023-05-02T12:29:00Z">
                  <w:tblPrEx>
                    <w:tblW w:w="0" w:type="auto"/>
                    <w:tblLayout w:type="fixed"/>
                  </w:tblPrEx>
                </w:tblPrExChange>
              </w:tblPrEx>
              <w:trPr>
                <w:ins w:id="1145" w:author="Cuenta Microsoft" w:date="2023-05-02T12:28:00Z"/>
              </w:trPr>
              <w:tc>
                <w:tcPr>
                  <w:tcW w:w="1057" w:type="dxa"/>
                  <w:tcPrChange w:id="1146" w:author="Cuenta Microsoft" w:date="2023-05-02T12:29:00Z">
                    <w:tcPr>
                      <w:tcW w:w="3715" w:type="dxa"/>
                    </w:tcPr>
                  </w:tcPrChange>
                </w:tcPr>
                <w:p w14:paraId="4F9F70D8" w14:textId="77777777" w:rsidR="001343D4" w:rsidRPr="001343D4" w:rsidRDefault="001343D4" w:rsidP="001343D4">
                  <w:pPr>
                    <w:rPr>
                      <w:ins w:id="1147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48" w:author="Cuenta Microsoft" w:date="2023-05-02T12:31:00Z">
                        <w:rPr>
                          <w:ins w:id="1149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6373" w:type="dxa"/>
                  <w:tcPrChange w:id="1150" w:author="Cuenta Microsoft" w:date="2023-05-02T12:29:00Z">
                    <w:tcPr>
                      <w:tcW w:w="3715" w:type="dxa"/>
                    </w:tcPr>
                  </w:tcPrChange>
                </w:tcPr>
                <w:p w14:paraId="32B8EF34" w14:textId="58BEE536" w:rsidR="001343D4" w:rsidRPr="001343D4" w:rsidRDefault="001343D4" w:rsidP="001343D4">
                  <w:pPr>
                    <w:rPr>
                      <w:ins w:id="1151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52" w:author="Cuenta Microsoft" w:date="2023-05-02T12:31:00Z">
                        <w:rPr>
                          <w:ins w:id="1153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154" w:author="Cuenta Microsoft" w:date="2023-05-02T12:30:00Z">
                    <w:r w:rsidRPr="001343D4">
                      <w:rPr>
                        <w:rFonts w:asciiTheme="minorHAnsi" w:hAnsiTheme="minorHAnsi" w:cstheme="minorHAnsi"/>
                        <w:lang w:val="es-MX"/>
                        <w:rPrChange w:id="1155" w:author="Cuenta Microsoft" w:date="2023-05-02T12:31:00Z">
                          <w:rPr/>
                        </w:rPrChange>
                      </w:rPr>
                      <w:t xml:space="preserve">Etiquetar cada página de las notas con el nombre del proyecto, número de participante, fecha y tiempo. </w:t>
                    </w:r>
                  </w:ins>
                </w:p>
              </w:tc>
            </w:tr>
            <w:tr w:rsidR="001343D4" w:rsidRPr="001343D4" w14:paraId="69F20603" w14:textId="77777777" w:rsidTr="00CB381F">
              <w:trPr>
                <w:ins w:id="1156" w:author="Cuenta Microsoft" w:date="2023-05-02T12:28:00Z"/>
              </w:trPr>
              <w:tc>
                <w:tcPr>
                  <w:tcW w:w="7430" w:type="dxa"/>
                  <w:gridSpan w:val="2"/>
                </w:tcPr>
                <w:p w14:paraId="25D14FE0" w14:textId="6F067864" w:rsidR="001343D4" w:rsidRPr="001343D4" w:rsidRDefault="001343D4" w:rsidP="001343D4">
                  <w:pPr>
                    <w:rPr>
                      <w:ins w:id="1157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58" w:author="Cuenta Microsoft" w:date="2023-05-02T12:31:00Z">
                        <w:rPr>
                          <w:ins w:id="1159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160" w:author="Cuenta Microsoft" w:date="2023-05-02T12:30:00Z">
                    <w:r w:rsidRPr="001343D4">
                      <w:rPr>
                        <w:rFonts w:asciiTheme="minorHAnsi" w:hAnsiTheme="minorHAnsi" w:cstheme="minorHAnsi"/>
                        <w:i/>
                        <w:lang w:val="es-MX"/>
                        <w:rPrChange w:id="1161" w:author="Cuenta Microsoft" w:date="2023-05-02T12:31:00Z">
                          <w:rPr>
                            <w:i/>
                          </w:rPr>
                        </w:rPrChange>
                      </w:rPr>
                      <w:t>Durante cada sesión de pruebas:</w:t>
                    </w:r>
                  </w:ins>
                  <w:bookmarkStart w:id="1162" w:name="_GoBack"/>
                  <w:bookmarkEnd w:id="1162"/>
                </w:p>
              </w:tc>
            </w:tr>
            <w:tr w:rsidR="001343D4" w:rsidRPr="001343D4" w14:paraId="618E992E" w14:textId="77777777" w:rsidTr="001343D4">
              <w:tblPrEx>
                <w:tblW w:w="0" w:type="auto"/>
                <w:tblLayout w:type="fixed"/>
                <w:tblPrExChange w:id="1163" w:author="Cuenta Microsoft" w:date="2023-05-02T12:29:00Z">
                  <w:tblPrEx>
                    <w:tblW w:w="0" w:type="auto"/>
                    <w:tblLayout w:type="fixed"/>
                  </w:tblPrEx>
                </w:tblPrExChange>
              </w:tblPrEx>
              <w:trPr>
                <w:ins w:id="1164" w:author="Cuenta Microsoft" w:date="2023-05-02T12:28:00Z"/>
              </w:trPr>
              <w:tc>
                <w:tcPr>
                  <w:tcW w:w="1057" w:type="dxa"/>
                  <w:tcPrChange w:id="1165" w:author="Cuenta Microsoft" w:date="2023-05-02T12:29:00Z">
                    <w:tcPr>
                      <w:tcW w:w="3715" w:type="dxa"/>
                    </w:tcPr>
                  </w:tcPrChange>
                </w:tcPr>
                <w:p w14:paraId="04DD7F6E" w14:textId="77777777" w:rsidR="001343D4" w:rsidRPr="001343D4" w:rsidRDefault="001343D4" w:rsidP="001343D4">
                  <w:pPr>
                    <w:rPr>
                      <w:ins w:id="1166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67" w:author="Cuenta Microsoft" w:date="2023-05-02T12:31:00Z">
                        <w:rPr>
                          <w:ins w:id="1168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6373" w:type="dxa"/>
                  <w:tcPrChange w:id="1169" w:author="Cuenta Microsoft" w:date="2023-05-02T12:29:00Z">
                    <w:tcPr>
                      <w:tcW w:w="3715" w:type="dxa"/>
                    </w:tcPr>
                  </w:tcPrChange>
                </w:tcPr>
                <w:p w14:paraId="406E4660" w14:textId="1EB91BA2" w:rsidR="001343D4" w:rsidRPr="001343D4" w:rsidRDefault="001343D4" w:rsidP="001343D4">
                  <w:pPr>
                    <w:rPr>
                      <w:ins w:id="1170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71" w:author="Cuenta Microsoft" w:date="2023-05-02T12:31:00Z">
                        <w:rPr>
                          <w:ins w:id="1172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173" w:author="Cuenta Microsoft" w:date="2023-05-02T12:30:00Z">
                    <w:r w:rsidRPr="001343D4">
                      <w:rPr>
                        <w:rFonts w:asciiTheme="minorHAnsi" w:hAnsiTheme="minorHAnsi" w:cstheme="minorHAnsi"/>
                        <w:lang w:val="es-MX"/>
                        <w:rPrChange w:id="1174" w:author="Cuenta Microsoft" w:date="2023-05-02T12:31:00Z">
                          <w:rPr/>
                        </w:rPrChange>
                      </w:rPr>
                      <w:t>Tomar nota de los problemas y otras observaciones importantes.</w:t>
                    </w:r>
                  </w:ins>
                </w:p>
              </w:tc>
            </w:tr>
            <w:tr w:rsidR="001343D4" w:rsidRPr="001343D4" w14:paraId="786939B9" w14:textId="77777777" w:rsidTr="00F73F73">
              <w:trPr>
                <w:ins w:id="1175" w:author="Cuenta Microsoft" w:date="2023-05-02T12:28:00Z"/>
              </w:trPr>
              <w:tc>
                <w:tcPr>
                  <w:tcW w:w="7430" w:type="dxa"/>
                  <w:gridSpan w:val="2"/>
                </w:tcPr>
                <w:p w14:paraId="680DE724" w14:textId="17B77669" w:rsidR="001343D4" w:rsidRPr="001343D4" w:rsidRDefault="001343D4" w:rsidP="001343D4">
                  <w:pPr>
                    <w:rPr>
                      <w:ins w:id="1176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77" w:author="Cuenta Microsoft" w:date="2023-05-02T12:31:00Z">
                        <w:rPr>
                          <w:ins w:id="1178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179" w:author="Cuenta Microsoft" w:date="2023-05-02T12:30:00Z">
                    <w:r w:rsidRPr="001343D4">
                      <w:rPr>
                        <w:rFonts w:asciiTheme="minorHAnsi" w:hAnsiTheme="minorHAnsi" w:cstheme="minorHAnsi"/>
                        <w:i/>
                        <w:lang w:val="es-MX"/>
                        <w:rPrChange w:id="1180" w:author="Cuenta Microsoft" w:date="2023-05-02T12:31:00Z">
                          <w:rPr>
                            <w:i/>
                          </w:rPr>
                        </w:rPrChange>
                      </w:rPr>
                      <w:t>Después de que cada participante se vaya:</w:t>
                    </w:r>
                  </w:ins>
                </w:p>
              </w:tc>
            </w:tr>
            <w:tr w:rsidR="001343D4" w:rsidRPr="001343D4" w14:paraId="21949FEC" w14:textId="77777777" w:rsidTr="001343D4">
              <w:tblPrEx>
                <w:tblW w:w="0" w:type="auto"/>
                <w:tblLayout w:type="fixed"/>
                <w:tblPrExChange w:id="1181" w:author="Cuenta Microsoft" w:date="2023-05-02T12:29:00Z">
                  <w:tblPrEx>
                    <w:tblW w:w="0" w:type="auto"/>
                    <w:tblLayout w:type="fixed"/>
                  </w:tblPrEx>
                </w:tblPrExChange>
              </w:tblPrEx>
              <w:trPr>
                <w:ins w:id="1182" w:author="Cuenta Microsoft" w:date="2023-05-02T12:28:00Z"/>
              </w:trPr>
              <w:tc>
                <w:tcPr>
                  <w:tcW w:w="1057" w:type="dxa"/>
                  <w:tcPrChange w:id="1183" w:author="Cuenta Microsoft" w:date="2023-05-02T12:29:00Z">
                    <w:tcPr>
                      <w:tcW w:w="3715" w:type="dxa"/>
                    </w:tcPr>
                  </w:tcPrChange>
                </w:tcPr>
                <w:p w14:paraId="77D872C1" w14:textId="77777777" w:rsidR="001343D4" w:rsidRPr="001343D4" w:rsidRDefault="001343D4" w:rsidP="001343D4">
                  <w:pPr>
                    <w:rPr>
                      <w:ins w:id="1184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85" w:author="Cuenta Microsoft" w:date="2023-05-02T12:31:00Z">
                        <w:rPr>
                          <w:ins w:id="1186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6373" w:type="dxa"/>
                  <w:tcPrChange w:id="1187" w:author="Cuenta Microsoft" w:date="2023-05-02T12:29:00Z">
                    <w:tcPr>
                      <w:tcW w:w="3715" w:type="dxa"/>
                    </w:tcPr>
                  </w:tcPrChange>
                </w:tcPr>
                <w:p w14:paraId="45B73C64" w14:textId="5134D92C" w:rsidR="001343D4" w:rsidRPr="001343D4" w:rsidRDefault="001343D4" w:rsidP="001343D4">
                  <w:pPr>
                    <w:rPr>
                      <w:ins w:id="1188" w:author="Cuenta Microsoft" w:date="2023-05-02T12:28:00Z"/>
                      <w:rFonts w:asciiTheme="minorHAnsi" w:hAnsiTheme="minorHAnsi" w:cstheme="minorHAnsi"/>
                      <w:i/>
                      <w:lang w:val="es-MX"/>
                      <w:rPrChange w:id="1189" w:author="Cuenta Microsoft" w:date="2023-05-02T12:31:00Z">
                        <w:rPr>
                          <w:ins w:id="1190" w:author="Cuenta Microsoft" w:date="2023-05-02T12:28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191" w:author="Cuenta Microsoft" w:date="2023-05-02T12:30:00Z">
                    <w:r w:rsidRPr="001343D4">
                      <w:rPr>
                        <w:rFonts w:asciiTheme="minorHAnsi" w:hAnsiTheme="minorHAnsi" w:cstheme="minorHAnsi"/>
                        <w:lang w:val="es-MX"/>
                        <w:rPrChange w:id="1192" w:author="Cuenta Microsoft" w:date="2023-05-02T12:31:00Z">
                          <w:rPr/>
                        </w:rPrChange>
                      </w:rPr>
                      <w:t>Revisar y editar las notas para que sean legibles y claras.</w:t>
                    </w:r>
                  </w:ins>
                </w:p>
              </w:tc>
            </w:tr>
            <w:tr w:rsidR="001343D4" w:rsidRPr="001343D4" w14:paraId="72895346" w14:textId="77777777" w:rsidTr="001343D4">
              <w:tblPrEx>
                <w:tblW w:w="0" w:type="auto"/>
                <w:tblLayout w:type="fixed"/>
                <w:tblPrExChange w:id="1193" w:author="Cuenta Microsoft" w:date="2023-05-02T12:29:00Z">
                  <w:tblPrEx>
                    <w:tblW w:w="0" w:type="auto"/>
                    <w:tblLayout w:type="fixed"/>
                  </w:tblPrEx>
                </w:tblPrExChange>
              </w:tblPrEx>
              <w:trPr>
                <w:ins w:id="1194" w:author="Cuenta Microsoft" w:date="2023-05-02T12:29:00Z"/>
              </w:trPr>
              <w:tc>
                <w:tcPr>
                  <w:tcW w:w="1057" w:type="dxa"/>
                  <w:tcPrChange w:id="1195" w:author="Cuenta Microsoft" w:date="2023-05-02T12:29:00Z">
                    <w:tcPr>
                      <w:tcW w:w="3715" w:type="dxa"/>
                    </w:tcPr>
                  </w:tcPrChange>
                </w:tcPr>
                <w:p w14:paraId="63327134" w14:textId="77777777" w:rsidR="001343D4" w:rsidRPr="001343D4" w:rsidRDefault="001343D4" w:rsidP="001343D4">
                  <w:pPr>
                    <w:rPr>
                      <w:ins w:id="1196" w:author="Cuenta Microsoft" w:date="2023-05-02T12:29:00Z"/>
                      <w:rFonts w:asciiTheme="minorHAnsi" w:hAnsiTheme="minorHAnsi" w:cstheme="minorHAnsi"/>
                      <w:i/>
                      <w:lang w:val="es-MX"/>
                      <w:rPrChange w:id="1197" w:author="Cuenta Microsoft" w:date="2023-05-02T12:31:00Z">
                        <w:rPr>
                          <w:ins w:id="1198" w:author="Cuenta Microsoft" w:date="2023-05-02T12:29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</w:p>
              </w:tc>
              <w:tc>
                <w:tcPr>
                  <w:tcW w:w="6373" w:type="dxa"/>
                  <w:tcPrChange w:id="1199" w:author="Cuenta Microsoft" w:date="2023-05-02T12:29:00Z">
                    <w:tcPr>
                      <w:tcW w:w="3715" w:type="dxa"/>
                    </w:tcPr>
                  </w:tcPrChange>
                </w:tcPr>
                <w:p w14:paraId="212DBBC6" w14:textId="0B31E8EC" w:rsidR="001343D4" w:rsidRPr="001343D4" w:rsidRDefault="001343D4" w:rsidP="001343D4">
                  <w:pPr>
                    <w:rPr>
                      <w:ins w:id="1200" w:author="Cuenta Microsoft" w:date="2023-05-02T12:29:00Z"/>
                      <w:rFonts w:asciiTheme="minorHAnsi" w:hAnsiTheme="minorHAnsi" w:cstheme="minorHAnsi"/>
                      <w:i/>
                      <w:lang w:val="es-MX"/>
                      <w:rPrChange w:id="1201" w:author="Cuenta Microsoft" w:date="2023-05-02T12:31:00Z">
                        <w:rPr>
                          <w:ins w:id="1202" w:author="Cuenta Microsoft" w:date="2023-05-02T12:29:00Z"/>
                          <w:rFonts w:asciiTheme="minorHAnsi" w:hAnsiTheme="minorHAnsi" w:cstheme="minorHAnsi"/>
                          <w:i/>
                          <w:lang w:val="es-MX"/>
                        </w:rPr>
                      </w:rPrChange>
                    </w:rPr>
                  </w:pPr>
                  <w:ins w:id="1203" w:author="Cuenta Microsoft" w:date="2023-05-02T12:30:00Z">
                    <w:r w:rsidRPr="001343D4">
                      <w:rPr>
                        <w:rFonts w:asciiTheme="minorHAnsi" w:hAnsiTheme="minorHAnsi" w:cstheme="minorHAnsi"/>
                        <w:lang w:val="es-MX"/>
                        <w:rPrChange w:id="1204" w:author="Cuenta Microsoft" w:date="2023-05-02T12:31:00Z">
                          <w:rPr/>
                        </w:rPrChange>
                      </w:rPr>
                      <w:t xml:space="preserve">Poner notas en la carpeta de ese participante. </w:t>
                    </w:r>
                  </w:ins>
                </w:p>
              </w:tc>
            </w:tr>
          </w:tbl>
          <w:p w14:paraId="18BDAF3A" w14:textId="77777777" w:rsidR="00AC17DF" w:rsidRPr="005872EC" w:rsidRDefault="00AC17DF" w:rsidP="00530917">
            <w:pPr>
              <w:rPr>
                <w:ins w:id="1205" w:author="Andy Ortega A" w:date="2023-05-02T12:04:00Z"/>
                <w:rFonts w:asciiTheme="minorHAnsi" w:hAnsiTheme="minorHAnsi" w:cstheme="minorHAnsi"/>
                <w:i/>
                <w:lang w:val="es-MX"/>
              </w:rPr>
            </w:pPr>
          </w:p>
          <w:p w14:paraId="769FE2F1" w14:textId="326F34DD" w:rsidR="002570B8" w:rsidRPr="005872EC" w:rsidRDefault="002570B8" w:rsidP="00530917">
            <w:pPr>
              <w:rPr>
                <w:rFonts w:asciiTheme="minorHAnsi" w:hAnsiTheme="minorHAnsi" w:cstheme="minorHAnsi"/>
                <w:lang w:val="es-MX"/>
              </w:rPr>
            </w:pPr>
            <w:del w:id="1206" w:author="Andy Ortega A" w:date="2023-05-02T07:23:00Z">
              <w:r w:rsidRPr="005872EC" w:rsidDel="0046694B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[</w:delText>
              </w:r>
              <w:r w:rsidR="000856A8" w:rsidRPr="005872EC" w:rsidDel="0046694B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Incluir el calendario de actividades en un documento anexo.</w:delText>
              </w:r>
              <w:r w:rsidRPr="005872EC" w:rsidDel="0046694B">
                <w:rPr>
                  <w:rFonts w:asciiTheme="minorHAnsi" w:hAnsiTheme="minorHAnsi" w:cstheme="minorHAnsi"/>
                  <w:color w:val="8064A2" w:themeColor="accent4"/>
                  <w:lang w:val="es-MX"/>
                </w:rPr>
                <w:delText>]</w:delText>
              </w:r>
            </w:del>
          </w:p>
        </w:tc>
      </w:tr>
    </w:tbl>
    <w:p w14:paraId="109DC547" w14:textId="175B4D36" w:rsidR="00C82D0E" w:rsidRPr="005872EC" w:rsidDel="0046694B" w:rsidRDefault="00187E0D" w:rsidP="00187E0D">
      <w:pPr>
        <w:pStyle w:val="Ttulo1"/>
        <w:rPr>
          <w:del w:id="1207" w:author="Andy Ortega A" w:date="2023-05-02T07:23:00Z"/>
          <w:lang w:val="es-MX"/>
        </w:rPr>
      </w:pPr>
      <w:bookmarkStart w:id="1208" w:name="_Toc290629432"/>
      <w:del w:id="1209" w:author="Andy Ortega A" w:date="2023-05-02T07:23:00Z">
        <w:r w:rsidRPr="005872EC" w:rsidDel="0046694B">
          <w:rPr>
            <w:lang w:val="es-MX"/>
          </w:rPr>
          <w:lastRenderedPageBreak/>
          <w:delText>Conclusiones</w:delText>
        </w:r>
        <w:bookmarkEnd w:id="1208"/>
      </w:del>
    </w:p>
    <w:p w14:paraId="0FA5FADB" w14:textId="2A177140" w:rsidR="00180B2C" w:rsidRPr="005872EC" w:rsidRDefault="009D482F" w:rsidP="006A7E95">
      <w:pPr>
        <w:jc w:val="both"/>
        <w:rPr>
          <w:rFonts w:asciiTheme="minorHAnsi" w:hAnsiTheme="minorHAnsi" w:cstheme="minorHAnsi"/>
          <w:color w:val="8064A2" w:themeColor="accent4"/>
          <w:lang w:val="es-MX"/>
        </w:rPr>
      </w:pPr>
      <w:del w:id="1210" w:author="Andy Ortega A" w:date="2023-05-02T07:23:00Z">
        <w:r w:rsidRPr="005872EC" w:rsidDel="0046694B">
          <w:rPr>
            <w:rFonts w:asciiTheme="minorHAnsi" w:hAnsiTheme="minorHAnsi" w:cstheme="minorHAnsi"/>
            <w:color w:val="8064A2" w:themeColor="accent4"/>
            <w:lang w:val="es-MX"/>
          </w:rPr>
          <w:delText>[Conclusiones acerca del pro</w:delText>
        </w:r>
        <w:r w:rsidR="00D43AC4" w:rsidRPr="005872EC" w:rsidDel="0046694B">
          <w:rPr>
            <w:rFonts w:asciiTheme="minorHAnsi" w:hAnsiTheme="minorHAnsi" w:cstheme="minorHAnsi"/>
            <w:color w:val="8064A2" w:themeColor="accent4"/>
            <w:lang w:val="es-MX"/>
          </w:rPr>
          <w:delText>yecto, recursos, tiempo, costos y cuestiones abiertas.</w:delText>
        </w:r>
        <w:r w:rsidRPr="005872EC" w:rsidDel="0046694B">
          <w:rPr>
            <w:rFonts w:asciiTheme="minorHAnsi" w:hAnsiTheme="minorHAnsi" w:cstheme="minorHAnsi"/>
            <w:color w:val="8064A2" w:themeColor="accent4"/>
            <w:lang w:val="es-MX"/>
          </w:rPr>
          <w:delText>]</w:delText>
        </w:r>
      </w:del>
    </w:p>
    <w:sectPr w:rsidR="00180B2C" w:rsidRPr="005872EC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6A224" w14:textId="77777777" w:rsidR="00672E67" w:rsidRDefault="00672E67" w:rsidP="00366E4D">
      <w:pPr>
        <w:spacing w:before="0" w:after="0" w:line="240" w:lineRule="auto"/>
      </w:pPr>
      <w:r>
        <w:separator/>
      </w:r>
    </w:p>
  </w:endnote>
  <w:endnote w:type="continuationSeparator" w:id="0">
    <w:p w14:paraId="524EAD71" w14:textId="77777777" w:rsidR="00672E67" w:rsidRDefault="00672E67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20F28" w14:textId="77777777"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3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A2C66F2" w14:textId="77777777"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0601"/>
      <w:docPartObj>
        <w:docPartGallery w:val="Page Numbers (Bottom of Page)"/>
        <w:docPartUnique/>
      </w:docPartObj>
    </w:sdtPr>
    <w:sdtEndPr/>
    <w:sdtContent>
      <w:p w14:paraId="425CF519" w14:textId="77777777"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3D4" w:rsidRPr="001343D4">
          <w:rPr>
            <w:noProof/>
            <w:lang w:val="es-ES"/>
          </w:rPr>
          <w:t>7</w:t>
        </w:r>
        <w:r>
          <w:fldChar w:fldCharType="end"/>
        </w:r>
      </w:p>
    </w:sdtContent>
  </w:sdt>
  <w:p w14:paraId="0333A0F8" w14:textId="77777777"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5615A" w14:textId="77777777" w:rsidR="00672E67" w:rsidRDefault="00672E67" w:rsidP="00366E4D">
      <w:pPr>
        <w:spacing w:before="0" w:after="0" w:line="240" w:lineRule="auto"/>
      </w:pPr>
      <w:r>
        <w:separator/>
      </w:r>
    </w:p>
  </w:footnote>
  <w:footnote w:type="continuationSeparator" w:id="0">
    <w:p w14:paraId="7574EE13" w14:textId="77777777" w:rsidR="00672E67" w:rsidRDefault="00672E67" w:rsidP="00366E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EF495" w14:textId="77777777" w:rsidR="006E7843" w:rsidRDefault="00366E4D">
    <w:pPr>
      <w:pStyle w:val="Encabezado"/>
    </w:pPr>
    <w:r>
      <w:rPr>
        <w:noProof/>
        <w:lang w:val="es-MX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F92745" wp14:editId="4664795A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7715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98C637" w14:textId="77777777"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>Guía de definición del proyecto.</w:t>
                          </w:r>
                        </w:p>
                        <w:p w14:paraId="52F917E0" w14:textId="77777777" w:rsidR="006E7843" w:rsidRPr="00366E4D" w:rsidRDefault="00821E01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3915DBCB" w14:textId="73AEF0AD" w:rsidR="006E7843" w:rsidRPr="00366E4D" w:rsidRDefault="00821E01" w:rsidP="005F1234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del w:id="28" w:author="Andy Ortega A" w:date="2023-05-02T05:38:00Z">
                            <w:r w:rsidR="009D482F" w:rsidRPr="00F40889" w:rsidDel="00F40889">
                              <w:rPr>
                                <w:b/>
                                <w:sz w:val="20"/>
                                <w:szCs w:val="20"/>
                                <w:lang w:val="es-ES"/>
                                <w:rPrChange w:id="29" w:author="Andy Ortega A" w:date="2023-05-02T05:38:00Z">
                                  <w:rPr>
                                    <w:b/>
                                    <w:color w:val="8064A2" w:themeColor="accent4"/>
                                    <w:sz w:val="20"/>
                                    <w:szCs w:val="20"/>
                                    <w:lang w:val="es-ES"/>
                                  </w:rPr>
                                </w:rPrChange>
                              </w:rPr>
                              <w:delText>[nombre proyecto]</w:delText>
                            </w:r>
                          </w:del>
                          <w:proofErr w:type="spellStart"/>
                          <w:ins w:id="30" w:author="Andy Ortega A" w:date="2023-05-02T05:38:00Z">
                            <w:r w:rsidR="00F40889" w:rsidRPr="00F40889">
                              <w:rPr>
                                <w:b/>
                                <w:sz w:val="20"/>
                                <w:szCs w:val="20"/>
                                <w:lang w:val="es-ES"/>
                                <w:rPrChange w:id="31" w:author="Andy Ortega A" w:date="2023-05-02T05:38:00Z">
                                  <w:rPr>
                                    <w:b/>
                                    <w:color w:val="8064A2" w:themeColor="accent4"/>
                                    <w:sz w:val="20"/>
                                    <w:szCs w:val="20"/>
                                    <w:lang w:val="es-ES"/>
                                  </w:rPr>
                                </w:rPrChange>
                              </w:rPr>
                              <w:t>Her’s</w:t>
                            </w:r>
                          </w:ins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92745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89.25pt;margin-top:-21pt;width:274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" strokeweight="3pt">
              <v:stroke linestyle="thinThick"/>
              <v:textbox>
                <w:txbxContent>
                  <w:p w14:paraId="6F98C637" w14:textId="77777777"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>Guía de definición del proyecto.</w:t>
                    </w:r>
                  </w:p>
                  <w:p w14:paraId="52F917E0" w14:textId="77777777" w:rsidR="006E7843" w:rsidRPr="00366E4D" w:rsidRDefault="00821E01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3915DBCB" w14:textId="73AEF0AD" w:rsidR="006E7843" w:rsidRPr="00366E4D" w:rsidRDefault="00821E01" w:rsidP="005F1234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del w:id="32" w:author="Andy Ortega A" w:date="2023-05-02T05:38:00Z">
                      <w:r w:rsidR="009D482F" w:rsidRPr="00F40889" w:rsidDel="00F40889">
                        <w:rPr>
                          <w:b/>
                          <w:sz w:val="20"/>
                          <w:szCs w:val="20"/>
                          <w:lang w:val="es-ES"/>
                          <w:rPrChange w:id="33" w:author="Andy Ortega A" w:date="2023-05-02T05:38:00Z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rPrChange>
                        </w:rPr>
                        <w:delText>[nombre proyecto]</w:delText>
                      </w:r>
                    </w:del>
                    <w:proofErr w:type="spellStart"/>
                    <w:ins w:id="34" w:author="Andy Ortega A" w:date="2023-05-02T05:38:00Z">
                      <w:r w:rsidR="00F40889" w:rsidRPr="00F40889">
                        <w:rPr>
                          <w:b/>
                          <w:sz w:val="20"/>
                          <w:szCs w:val="20"/>
                          <w:lang w:val="es-ES"/>
                          <w:rPrChange w:id="35" w:author="Andy Ortega A" w:date="2023-05-02T05:38:00Z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rPrChange>
                        </w:rPr>
                        <w:t>Her’s</w:t>
                      </w:r>
                    </w:ins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ja-JP"/>
      </w:rPr>
      <w:drawing>
        <wp:anchor distT="0" distB="0" distL="114300" distR="114300" simplePos="0" relativeHeight="251659264" behindDoc="1" locked="0" layoutInCell="1" allowOverlap="1" wp14:anchorId="17905221" wp14:editId="16AB8D10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2" name="Imagen 2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F66D1" wp14:editId="57284F1E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4857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83E992" w14:textId="59EEBEC2" w:rsidR="006E7843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ins w:id="36" w:author="Andy Ortega A" w:date="2023-05-02T05:38:00Z">
                            <w:r w:rsidR="00F4088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2/5/23</w:t>
                            </w:r>
                          </w:ins>
                          <w:del w:id="37" w:author="Andy Ortega A" w:date="2023-05-02T05:38:00Z">
                            <w:r w:rsidR="009D482F" w:rsidRPr="00D43AC4" w:rsidDel="00F40889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lang w:val="es-MX"/>
                              </w:rPr>
                              <w:delText>[fecha de rev]</w:delText>
                            </w:r>
                          </w:del>
                        </w:p>
                        <w:p w14:paraId="1FA44D13" w14:textId="77777777"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66D1" id="Text Box 50" o:spid="_x0000_s1027" type="#_x0000_t202" style="position:absolute;margin-left:363.75pt;margin-top:1.5pt;width:128.8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" strokeweight="3pt">
              <v:stroke linestyle="thinThick"/>
              <v:textbox>
                <w:txbxContent>
                  <w:p w14:paraId="4083E992" w14:textId="59EEBEC2" w:rsidR="006E7843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ins w:id="38" w:author="Andy Ortega A" w:date="2023-05-02T05:38:00Z">
                      <w:r w:rsidR="00F40889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>2/5/23</w:t>
                      </w:r>
                    </w:ins>
                    <w:del w:id="39" w:author="Andy Ortega A" w:date="2023-05-02T05:38:00Z">
                      <w:r w:rsidR="009D482F" w:rsidRPr="00D43AC4" w:rsidDel="00F40889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lang w:val="es-MX"/>
                        </w:rPr>
                        <w:delText>[fecha de rev]</w:delText>
                      </w:r>
                    </w:del>
                  </w:p>
                  <w:p w14:paraId="1FA44D13" w14:textId="77777777"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702104" wp14:editId="28AF7E9B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21EFA" w14:textId="6D7B640E" w:rsidR="006E7843" w:rsidRDefault="00821E0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  <w:ins w:id="40" w:author="Andy Ortega A" w:date="2023-05-02T05:39:00Z">
                            <w:r w:rsidR="00F4088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ins>
                          <w:del w:id="41" w:author="Andy Ortega A" w:date="2023-05-02T05:38:00Z">
                            <w:r w:rsidR="009D482F" w:rsidRPr="00D43AC4" w:rsidDel="00F40889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</w:rPr>
                              <w:delText>[número rev]</w:delText>
                            </w:r>
                          </w:del>
                        </w:p>
                        <w:p w14:paraId="35EB4040" w14:textId="77777777"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02104"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" strokeweight="3pt">
              <v:stroke linestyle="thinThick"/>
              <v:textbox>
                <w:txbxContent>
                  <w:p w14:paraId="57821EFA" w14:textId="6D7B640E" w:rsidR="006E7843" w:rsidRDefault="00821E0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  <w:ins w:id="42" w:author="Andy Ortega A" w:date="2023-05-02T05:39:00Z">
                      <w:r w:rsidR="00F4088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</w:t>
                      </w:r>
                    </w:ins>
                    <w:del w:id="43" w:author="Andy Ortega A" w:date="2023-05-02T05:38:00Z">
                      <w:r w:rsidR="009D482F" w:rsidRPr="00D43AC4" w:rsidDel="00F40889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</w:rPr>
                        <w:delText>[número rev]</w:delText>
                      </w:r>
                    </w:del>
                  </w:p>
                  <w:p w14:paraId="35EB4040" w14:textId="77777777"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68C132A"/>
    <w:multiLevelType w:val="hybridMultilevel"/>
    <w:tmpl w:val="840AE3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336D9"/>
    <w:multiLevelType w:val="hybridMultilevel"/>
    <w:tmpl w:val="7F3222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2182E"/>
    <w:multiLevelType w:val="hybridMultilevel"/>
    <w:tmpl w:val="C5B2F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67F59"/>
    <w:multiLevelType w:val="hybridMultilevel"/>
    <w:tmpl w:val="CDBA14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5825BB"/>
    <w:multiLevelType w:val="hybridMultilevel"/>
    <w:tmpl w:val="075228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004EA"/>
    <w:multiLevelType w:val="hybridMultilevel"/>
    <w:tmpl w:val="F8DE1566"/>
    <w:lvl w:ilvl="0" w:tplc="09D2FE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1"/>
  </w:num>
  <w:num w:numId="5">
    <w:abstractNumId w:val="19"/>
  </w:num>
  <w:num w:numId="6">
    <w:abstractNumId w:val="22"/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4"/>
  </w:num>
  <w:num w:numId="17">
    <w:abstractNumId w:val="17"/>
  </w:num>
  <w:num w:numId="18">
    <w:abstractNumId w:val="3"/>
  </w:num>
  <w:num w:numId="19">
    <w:abstractNumId w:val="21"/>
  </w:num>
  <w:num w:numId="20">
    <w:abstractNumId w:val="14"/>
  </w:num>
  <w:num w:numId="21">
    <w:abstractNumId w:val="18"/>
  </w:num>
  <w:num w:numId="22">
    <w:abstractNumId w:val="15"/>
  </w:num>
  <w:num w:numId="23">
    <w:abstractNumId w:val="16"/>
  </w:num>
  <w:num w:numId="24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y Ortega A">
    <w15:presenceInfo w15:providerId="Windows Live" w15:userId="2e9ef83861c2ebf4"/>
  </w15:person>
  <w15:person w15:author="Cuenta Microsoft">
    <w15:presenceInfo w15:providerId="Windows Live" w15:userId="b415482cdabca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4D"/>
    <w:rsid w:val="00052D90"/>
    <w:rsid w:val="000856A8"/>
    <w:rsid w:val="000B06D2"/>
    <w:rsid w:val="000D6AE9"/>
    <w:rsid w:val="000D7DED"/>
    <w:rsid w:val="000F3F3F"/>
    <w:rsid w:val="0010568E"/>
    <w:rsid w:val="001061E5"/>
    <w:rsid w:val="00106666"/>
    <w:rsid w:val="001342BF"/>
    <w:rsid w:val="001343D4"/>
    <w:rsid w:val="00134417"/>
    <w:rsid w:val="00141FA1"/>
    <w:rsid w:val="00163903"/>
    <w:rsid w:val="0016418E"/>
    <w:rsid w:val="001756F4"/>
    <w:rsid w:val="00180B2C"/>
    <w:rsid w:val="00187E0D"/>
    <w:rsid w:val="001D5047"/>
    <w:rsid w:val="001E0BBF"/>
    <w:rsid w:val="001E367A"/>
    <w:rsid w:val="001E55CE"/>
    <w:rsid w:val="0025692C"/>
    <w:rsid w:val="002570B8"/>
    <w:rsid w:val="002708B1"/>
    <w:rsid w:val="00270DB2"/>
    <w:rsid w:val="0028720F"/>
    <w:rsid w:val="002A7EA8"/>
    <w:rsid w:val="002C78D2"/>
    <w:rsid w:val="0036229D"/>
    <w:rsid w:val="00366E4D"/>
    <w:rsid w:val="00367D17"/>
    <w:rsid w:val="003779FC"/>
    <w:rsid w:val="00381DD1"/>
    <w:rsid w:val="00385D2B"/>
    <w:rsid w:val="003A01AD"/>
    <w:rsid w:val="003C288D"/>
    <w:rsid w:val="004031AF"/>
    <w:rsid w:val="00405B0B"/>
    <w:rsid w:val="00406B4F"/>
    <w:rsid w:val="00435466"/>
    <w:rsid w:val="00441C9D"/>
    <w:rsid w:val="0046694B"/>
    <w:rsid w:val="00495030"/>
    <w:rsid w:val="004952BB"/>
    <w:rsid w:val="004B57E3"/>
    <w:rsid w:val="004C4F2A"/>
    <w:rsid w:val="00530917"/>
    <w:rsid w:val="00550683"/>
    <w:rsid w:val="00554934"/>
    <w:rsid w:val="0056624F"/>
    <w:rsid w:val="0057650B"/>
    <w:rsid w:val="005872EC"/>
    <w:rsid w:val="00594389"/>
    <w:rsid w:val="005E5608"/>
    <w:rsid w:val="00665249"/>
    <w:rsid w:val="006668FE"/>
    <w:rsid w:val="00672836"/>
    <w:rsid w:val="00672E67"/>
    <w:rsid w:val="00672F42"/>
    <w:rsid w:val="006A0467"/>
    <w:rsid w:val="006A640B"/>
    <w:rsid w:val="006A7E95"/>
    <w:rsid w:val="006B0F42"/>
    <w:rsid w:val="00712DC9"/>
    <w:rsid w:val="00715426"/>
    <w:rsid w:val="0072201A"/>
    <w:rsid w:val="00726651"/>
    <w:rsid w:val="00745914"/>
    <w:rsid w:val="00747175"/>
    <w:rsid w:val="00751300"/>
    <w:rsid w:val="00760E14"/>
    <w:rsid w:val="007675B5"/>
    <w:rsid w:val="00795524"/>
    <w:rsid w:val="007A1B73"/>
    <w:rsid w:val="007A610F"/>
    <w:rsid w:val="007B74FC"/>
    <w:rsid w:val="007F5EF5"/>
    <w:rsid w:val="00803152"/>
    <w:rsid w:val="00810937"/>
    <w:rsid w:val="00821E01"/>
    <w:rsid w:val="00825EB8"/>
    <w:rsid w:val="00826118"/>
    <w:rsid w:val="0083381A"/>
    <w:rsid w:val="00851BE3"/>
    <w:rsid w:val="00873DB5"/>
    <w:rsid w:val="00890BFC"/>
    <w:rsid w:val="008962A1"/>
    <w:rsid w:val="008B3430"/>
    <w:rsid w:val="00904C2B"/>
    <w:rsid w:val="0090645F"/>
    <w:rsid w:val="009341AC"/>
    <w:rsid w:val="00962752"/>
    <w:rsid w:val="00985829"/>
    <w:rsid w:val="009C266B"/>
    <w:rsid w:val="009C321A"/>
    <w:rsid w:val="009D03D9"/>
    <w:rsid w:val="009D482F"/>
    <w:rsid w:val="009F3F6F"/>
    <w:rsid w:val="00A02EB8"/>
    <w:rsid w:val="00A06A27"/>
    <w:rsid w:val="00A27F30"/>
    <w:rsid w:val="00A37A4E"/>
    <w:rsid w:val="00A53E6B"/>
    <w:rsid w:val="00A564FE"/>
    <w:rsid w:val="00A66AEF"/>
    <w:rsid w:val="00AA2C6E"/>
    <w:rsid w:val="00AC17DF"/>
    <w:rsid w:val="00AF02B1"/>
    <w:rsid w:val="00AF6E0A"/>
    <w:rsid w:val="00B161A7"/>
    <w:rsid w:val="00B25E8F"/>
    <w:rsid w:val="00B95DE5"/>
    <w:rsid w:val="00BA1F8D"/>
    <w:rsid w:val="00BA44FB"/>
    <w:rsid w:val="00BB4E9F"/>
    <w:rsid w:val="00BC3632"/>
    <w:rsid w:val="00BE42E6"/>
    <w:rsid w:val="00C03CFD"/>
    <w:rsid w:val="00C258D7"/>
    <w:rsid w:val="00C36E75"/>
    <w:rsid w:val="00C44E19"/>
    <w:rsid w:val="00C45938"/>
    <w:rsid w:val="00C523CD"/>
    <w:rsid w:val="00C82D0E"/>
    <w:rsid w:val="00C9449A"/>
    <w:rsid w:val="00CC6EE0"/>
    <w:rsid w:val="00CE3D6B"/>
    <w:rsid w:val="00CE7EF7"/>
    <w:rsid w:val="00CF5079"/>
    <w:rsid w:val="00D000CD"/>
    <w:rsid w:val="00D27726"/>
    <w:rsid w:val="00D43AC4"/>
    <w:rsid w:val="00D803A7"/>
    <w:rsid w:val="00DA33F1"/>
    <w:rsid w:val="00DB6445"/>
    <w:rsid w:val="00DD0250"/>
    <w:rsid w:val="00E7502A"/>
    <w:rsid w:val="00EB34E2"/>
    <w:rsid w:val="00ED7A59"/>
    <w:rsid w:val="00EF420A"/>
    <w:rsid w:val="00F40889"/>
    <w:rsid w:val="00F51E80"/>
    <w:rsid w:val="00F82103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9CE8"/>
  <w15:docId w15:val="{4E42C965-D0FB-4153-91DA-F82ABD36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tableleft"/>
    <w:next w:val="Normal"/>
    <w:link w:val="Ttulo2Car"/>
    <w:uiPriority w:val="9"/>
    <w:unhideWhenUsed/>
    <w:qFormat/>
    <w:rsid w:val="00672F42"/>
    <w:pPr>
      <w:outlineLvl w:val="1"/>
    </w:pPr>
    <w:rPr>
      <w:rFonts w:asciiTheme="majorHAnsi" w:hAnsiTheme="majorHAnsi" w:cstheme="minorHAnsi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Puesto">
    <w:name w:val="Title"/>
    <w:basedOn w:val="Normal"/>
    <w:link w:val="Puest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PuestoCar">
    <w:name w:val="Puesto Car"/>
    <w:basedOn w:val="Fuentedeprrafopredeter"/>
    <w:link w:val="Puest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Puest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Puest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F40889"/>
    <w:pPr>
      <w:spacing w:after="0" w:line="240" w:lineRule="auto"/>
    </w:pPr>
    <w:rPr>
      <w:rFonts w:ascii="Times" w:eastAsia="Times New Roman" w:hAnsi="Times" w:cs="Times New Roman"/>
      <w:lang w:val="en-US"/>
    </w:rPr>
  </w:style>
  <w:style w:type="table" w:styleId="Tablaconcuadrcula">
    <w:name w:val="Table Grid"/>
    <w:basedOn w:val="Tablanormal"/>
    <w:uiPriority w:val="59"/>
    <w:unhideWhenUsed/>
    <w:rsid w:val="00722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72F42"/>
    <w:rPr>
      <w:rFonts w:asciiTheme="majorHAnsi" w:eastAsia="Times New Roman" w:hAnsiTheme="majorHAnsi" w:cs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F0061-6D61-4B2D-B95E-6E9EA678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2150</Words>
  <Characters>11825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13948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</dc:creator>
  <cp:lastModifiedBy>Cuenta Microsoft</cp:lastModifiedBy>
  <cp:revision>9</cp:revision>
  <cp:lastPrinted>2011-05-20T22:51:00Z</cp:lastPrinted>
  <dcterms:created xsi:type="dcterms:W3CDTF">2011-10-07T04:23:00Z</dcterms:created>
  <dcterms:modified xsi:type="dcterms:W3CDTF">2023-05-02T18:31:00Z</dcterms:modified>
</cp:coreProperties>
</file>